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851577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6592A826" w14:textId="77777777" w:rsidR="006064A2" w:rsidRDefault="006064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E4E65BC" wp14:editId="40A1967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7263765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1C87FF" w14:textId="77777777" w:rsidR="006064A2" w:rsidRDefault="006064A2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Diego Iván Oliveros Acosta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4E65B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541C87FF" w14:textId="77777777" w:rsidR="006064A2" w:rsidRDefault="006064A2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Diego Iván Oliveros Acosta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1643C7" wp14:editId="7B32D60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ACCE09" w14:textId="77777777" w:rsidR="006064A2" w:rsidRDefault="006064A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1643C7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63ACCE09" w14:textId="77777777" w:rsidR="006064A2" w:rsidRDefault="006064A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498EE0" wp14:editId="68FB1A6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274955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94DD14" w14:textId="77777777" w:rsidR="006064A2" w:rsidRDefault="006064A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8498EE0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1494DD14" w14:textId="77777777" w:rsidR="006064A2" w:rsidRDefault="006064A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[Capte la atención del lector con un resumen atractivo. Este resumen es una breve descripción del documento. Cuando esté listo para agregar contenido, haga clic aquí y empiece a escribir.]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04134" wp14:editId="4A42175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274955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F126FB7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857DCD" wp14:editId="7038199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7593965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5D428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3A497D" wp14:editId="5E220AA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3851910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88FAB78" w14:textId="77777777" w:rsidR="006064A2" w:rsidRDefault="006064A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Documento de Arquitectura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AB1FB06" w14:textId="77777777" w:rsidR="006064A2" w:rsidRDefault="006064A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SIMOCU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33A497D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88FAB78" w14:textId="77777777" w:rsidR="006064A2" w:rsidRDefault="006064A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Documento de Arquitectura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AB1FB06" w14:textId="77777777" w:rsidR="006064A2" w:rsidRDefault="006064A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SIMOCU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49AFE4" w14:textId="77777777" w:rsidR="006064A2" w:rsidRDefault="006064A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br w:type="page"/>
          </w:r>
          <w:r>
            <w:rPr>
              <w:rStyle w:val="Refdecomentario"/>
            </w:rPr>
            <w:commentReference w:id="0"/>
          </w:r>
        </w:p>
      </w:sdtContent>
    </w:sdt>
    <w:p w14:paraId="13EDA1DC" w14:textId="77777777" w:rsidR="006064A2" w:rsidRDefault="006064A2" w:rsidP="006064A2">
      <w:pPr>
        <w:pStyle w:val="Default"/>
      </w:pPr>
    </w:p>
    <w:p w14:paraId="1E673B35" w14:textId="77777777" w:rsidR="006064A2" w:rsidRDefault="006064A2" w:rsidP="006064A2">
      <w:pPr>
        <w:pStyle w:val="Ttulo1"/>
      </w:pPr>
      <w:r w:rsidRPr="006064A2">
        <w:t xml:space="preserve"> </w:t>
      </w:r>
    </w:p>
    <w:sdt>
      <w:sdtPr>
        <w:rPr>
          <w:lang w:val="es-ES"/>
        </w:rPr>
        <w:id w:val="9064936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79572243" w14:textId="77777777" w:rsidR="006064A2" w:rsidRDefault="006064A2">
          <w:pPr>
            <w:pStyle w:val="TtuloTDC"/>
          </w:pPr>
          <w:r>
            <w:rPr>
              <w:lang w:val="es-ES"/>
            </w:rPr>
            <w:t>Contenido</w:t>
          </w:r>
        </w:p>
        <w:p w14:paraId="1ECA6585" w14:textId="77777777" w:rsidR="006064A2" w:rsidRDefault="006064A2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"_Toc19171719"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EVALUACIÓN DE PLATAFORMAS Y TECNOLOGÍAS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_Toc19171719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" w:author="Diego Iván Oliveros Acosta" w:date="2019-09-12T09:13:00Z">
            <w:r>
              <w:rPr>
                <w:noProof/>
                <w:webHidden/>
              </w:rPr>
              <w:t>3</w:t>
            </w:r>
          </w:ins>
          <w:del w:id="2" w:author="Diego Iván Oliveros Acosta" w:date="2019-09-12T09:13:00Z">
            <w:r w:rsidDel="006064A2">
              <w:rPr>
                <w:noProof/>
                <w:webHidden/>
              </w:rPr>
              <w:delText>2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55A5587C" w14:textId="77777777" w:rsidR="006064A2" w:rsidRDefault="006064A2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"_Toc19171720"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Plataforma y Tecnología para el Backend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_Toc19171720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" w:author="Diego Iván Oliveros Acosta" w:date="2019-09-12T09:13:00Z">
            <w:r>
              <w:rPr>
                <w:noProof/>
                <w:webHidden/>
              </w:rPr>
              <w:t>3</w:t>
            </w:r>
          </w:ins>
          <w:del w:id="4" w:author="Diego Iván Oliveros Acosta" w:date="2019-09-12T09:13:00Z">
            <w:r w:rsidDel="006064A2">
              <w:rPr>
                <w:noProof/>
                <w:webHidden/>
              </w:rPr>
              <w:delText>2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43407D97" w14:textId="77777777" w:rsidR="006064A2" w:rsidRDefault="006064A2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"_Toc19171721"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Plataforma y Tecnología para el Frontend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_Toc19171721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" w:author="Diego Iván Oliveros Acosta" w:date="2019-09-12T09:13:00Z">
            <w:r>
              <w:rPr>
                <w:noProof/>
                <w:webHidden/>
              </w:rPr>
              <w:t>4</w:t>
            </w:r>
          </w:ins>
          <w:del w:id="6" w:author="Diego Iván Oliveros Acosta" w:date="2019-09-12T09:13:00Z">
            <w:r w:rsidDel="006064A2">
              <w:rPr>
                <w:noProof/>
                <w:webHidden/>
              </w:rPr>
              <w:delText>3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1C1EDCF4" w14:textId="77777777" w:rsidR="006064A2" w:rsidRDefault="006064A2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"_Toc19171722"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ARQUITECTURA PROPUESTA PARA EL BACKEND Y EL FRONTEND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" w:author="Diego Iván Oliveros Acosta" w:date="2019-09-12T09:13:00Z">
            <w:r>
              <w:rPr>
                <w:noProof/>
                <w:webHidden/>
              </w:rPr>
              <w:t>6</w:t>
            </w:r>
          </w:ins>
          <w:del w:id="8" w:author="Diego Iván Oliveros Acosta" w:date="2019-09-12T09:13:00Z">
            <w:r w:rsidDel="006064A2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670F40F9" w14:textId="77777777" w:rsidR="006064A2" w:rsidRDefault="006064A2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"_Toc19171723"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Arquitectura a nivel Backend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_Toc19171723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" w:author="Diego Iván Oliveros Acosta" w:date="2019-09-12T09:13:00Z">
            <w:r>
              <w:rPr>
                <w:noProof/>
                <w:webHidden/>
              </w:rPr>
              <w:t>6</w:t>
            </w:r>
          </w:ins>
          <w:del w:id="10" w:author="Diego Iván Oliveros Acosta" w:date="2019-09-12T09:13:00Z">
            <w:r w:rsidDel="006064A2">
              <w:rPr>
                <w:noProof/>
                <w:webHidden/>
              </w:rPr>
              <w:delText>5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4F3C8379" w14:textId="77777777" w:rsidR="006064A2" w:rsidRDefault="006064A2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"_Toc19171724"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Arquitectura a nivel Frontend (Angular 7)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_Toc19171724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" w:author="Diego Iván Oliveros Acosta" w:date="2019-09-12T09:13:00Z">
            <w:r>
              <w:rPr>
                <w:noProof/>
                <w:webHidden/>
              </w:rPr>
              <w:t>7</w:t>
            </w:r>
          </w:ins>
          <w:del w:id="12" w:author="Diego Iván Oliveros Acosta" w:date="2019-09-12T09:13:00Z">
            <w:r w:rsidDel="006064A2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5F8C8BD3" w14:textId="77777777" w:rsidR="006064A2" w:rsidRDefault="006064A2">
          <w:pPr>
            <w:pStyle w:val="TDC3"/>
            <w:tabs>
              <w:tab w:val="right" w:leader="dot" w:pos="9837"/>
            </w:tabs>
            <w:rPr>
              <w:noProof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"_Toc19171725"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● Modules: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_Toc19171725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Diego Iván Oliveros Acosta" w:date="2019-09-12T09:13:00Z">
            <w:r>
              <w:rPr>
                <w:noProof/>
                <w:webHidden/>
              </w:rPr>
              <w:t>7</w:t>
            </w:r>
          </w:ins>
          <w:del w:id="14" w:author="Diego Iván Oliveros Acosta" w:date="2019-09-12T09:13:00Z">
            <w:r w:rsidDel="006064A2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2DDD19CF" w14:textId="77777777" w:rsidR="006064A2" w:rsidRDefault="006064A2">
          <w:pPr>
            <w:pStyle w:val="TDC3"/>
            <w:tabs>
              <w:tab w:val="right" w:leader="dot" w:pos="9837"/>
            </w:tabs>
            <w:rPr>
              <w:noProof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"_Toc19171726"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● Templates, Directives and Data Binding: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_Toc19171726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Diego Iván Oliveros Acosta" w:date="2019-09-12T09:13:00Z">
            <w:r>
              <w:rPr>
                <w:noProof/>
                <w:webHidden/>
              </w:rPr>
              <w:t>7</w:t>
            </w:r>
          </w:ins>
          <w:del w:id="16" w:author="Diego Iván Oliveros Acosta" w:date="2019-09-12T09:13:00Z">
            <w:r w:rsidDel="006064A2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1633F338" w14:textId="77777777" w:rsidR="006064A2" w:rsidRDefault="006064A2">
          <w:pPr>
            <w:pStyle w:val="TDC3"/>
            <w:tabs>
              <w:tab w:val="right" w:leader="dot" w:pos="9837"/>
            </w:tabs>
            <w:rPr>
              <w:noProof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"_Toc19171727"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● Services and dependency injection: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_Toc19171727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" w:author="Diego Iván Oliveros Acosta" w:date="2019-09-12T09:13:00Z">
            <w:r>
              <w:rPr>
                <w:noProof/>
                <w:webHidden/>
              </w:rPr>
              <w:t>7</w:t>
            </w:r>
          </w:ins>
          <w:del w:id="18" w:author="Diego Iván Oliveros Acosta" w:date="2019-09-12T09:13:00Z">
            <w:r w:rsidDel="006064A2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620656BA" w14:textId="77777777" w:rsidR="006064A2" w:rsidRDefault="006064A2">
          <w:pPr>
            <w:pStyle w:val="TDC3"/>
            <w:tabs>
              <w:tab w:val="right" w:leader="dot" w:pos="9837"/>
            </w:tabs>
            <w:rPr>
              <w:noProof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"_Toc19171728"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● Roting: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_Toc19171728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Diego Iván Oliveros Acosta" w:date="2019-09-12T09:13:00Z">
            <w:r>
              <w:rPr>
                <w:noProof/>
                <w:webHidden/>
              </w:rPr>
              <w:t>7</w:t>
            </w:r>
          </w:ins>
          <w:del w:id="20" w:author="Diego Iván Oliveros Acosta" w:date="2019-09-12T09:13:00Z">
            <w:r w:rsidDel="006064A2">
              <w:rPr>
                <w:noProof/>
                <w:webHidden/>
              </w:rPr>
              <w:delText>6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2839FDEE" w14:textId="77777777" w:rsidR="006064A2" w:rsidRDefault="006064A2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"_Toc19171729"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Diagramas Equipo de Arquitectura y Diseño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Diego Iván Oliveros Acosta" w:date="2019-09-12T09:13:00Z">
            <w:r>
              <w:rPr>
                <w:noProof/>
                <w:webHidden/>
              </w:rPr>
              <w:t>8</w:t>
            </w:r>
          </w:ins>
          <w:del w:id="22" w:author="Diego Iván Oliveros Acosta" w:date="2019-09-12T09:13:00Z">
            <w:r w:rsidDel="006064A2">
              <w:rPr>
                <w:noProof/>
                <w:webHidden/>
              </w:rPr>
              <w:delText>7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53CF5D90" w14:textId="77777777" w:rsidR="006064A2" w:rsidRDefault="006064A2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"_Toc19171730"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Diagrama de Actividades: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_Toc19171730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3" w:author="Diego Iván Oliveros Acosta" w:date="2019-09-12T09:13:00Z">
            <w:r>
              <w:rPr>
                <w:noProof/>
                <w:webHidden/>
              </w:rPr>
              <w:t>8</w:t>
            </w:r>
          </w:ins>
          <w:del w:id="24" w:author="Diego Iván Oliveros Acosta" w:date="2019-09-12T09:13:00Z">
            <w:r w:rsidDel="006064A2">
              <w:rPr>
                <w:noProof/>
                <w:webHidden/>
              </w:rPr>
              <w:delText>7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55454FCD" w14:textId="77777777" w:rsidR="006064A2" w:rsidRDefault="006064A2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"_Toc19171731"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Diagrama de casos de uso: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Diego Iván Oliveros Acosta" w:date="2019-09-12T09:13:00Z">
            <w:r>
              <w:rPr>
                <w:noProof/>
                <w:webHidden/>
              </w:rPr>
              <w:t>9</w:t>
            </w:r>
          </w:ins>
          <w:del w:id="26" w:author="Diego Iván Oliveros Acosta" w:date="2019-09-12T09:13:00Z">
            <w:r w:rsidDel="006064A2">
              <w:rPr>
                <w:noProof/>
                <w:webHidden/>
              </w:rPr>
              <w:delText>8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5F135A4A" w14:textId="77777777" w:rsidR="006064A2" w:rsidRDefault="006064A2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"_Toc19171732"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Diagrama de secuencia: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_Toc19171732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Diego Iván Oliveros Acosta" w:date="2019-09-12T09:13:00Z">
            <w:r>
              <w:rPr>
                <w:noProof/>
                <w:webHidden/>
              </w:rPr>
              <w:t>11</w:t>
            </w:r>
          </w:ins>
          <w:del w:id="28" w:author="Diego Iván Oliveros Acosta" w:date="2019-09-12T09:13:00Z">
            <w:r w:rsidDel="006064A2">
              <w:rPr>
                <w:noProof/>
                <w:webHidden/>
              </w:rPr>
              <w:delText>10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047BBB87" w14:textId="77777777" w:rsidR="006064A2" w:rsidRDefault="006064A2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"_Toc19171733"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ESTRUCTURACIÓN DE LA APLICACIÓN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_Toc19171733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9" w:author="Diego Iván Oliveros Acosta" w:date="2019-09-12T09:13:00Z">
            <w:r>
              <w:rPr>
                <w:noProof/>
                <w:webHidden/>
              </w:rPr>
              <w:t>11</w:t>
            </w:r>
          </w:ins>
          <w:del w:id="30" w:author="Diego Iván Oliveros Acosta" w:date="2019-09-12T09:13:00Z">
            <w:r w:rsidDel="006064A2">
              <w:rPr>
                <w:noProof/>
                <w:webHidden/>
              </w:rPr>
              <w:delText>10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19D5DA13" w14:textId="77777777" w:rsidR="006064A2" w:rsidRDefault="006064A2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"_Toc19171734"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Frontend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_Toc19171734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Diego Iván Oliveros Acosta" w:date="2019-09-12T09:13:00Z">
            <w:r>
              <w:rPr>
                <w:noProof/>
                <w:webHidden/>
              </w:rPr>
              <w:t>12</w:t>
            </w:r>
          </w:ins>
          <w:del w:id="32" w:author="Diego Iván Oliveros Acosta" w:date="2019-09-12T09:13:00Z">
            <w:r w:rsidDel="006064A2">
              <w:rPr>
                <w:noProof/>
                <w:webHidden/>
              </w:rPr>
              <w:delText>11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3C1BCEF0" w14:textId="77777777" w:rsidR="006064A2" w:rsidRDefault="006064A2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"_Toc19171735"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noProof/>
            </w:rPr>
            <w:t>Backend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_Toc19171735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Diego Iván Oliveros Acosta" w:date="2019-09-12T09:13:00Z">
            <w:r>
              <w:rPr>
                <w:noProof/>
                <w:webHidden/>
              </w:rPr>
              <w:t>13</w:t>
            </w:r>
          </w:ins>
          <w:del w:id="34" w:author="Diego Iván Oliveros Acosta" w:date="2019-09-12T09:13:00Z">
            <w:r w:rsidDel="006064A2">
              <w:rPr>
                <w:noProof/>
                <w:webHidden/>
              </w:rPr>
              <w:delText>12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11DEA455" w14:textId="77777777" w:rsidR="006064A2" w:rsidRDefault="006064A2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"_Toc19171736"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rFonts w:eastAsia="ArialMT"/>
              <w:noProof/>
            </w:rPr>
            <w:t>Patrones de Diseño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_Toc19171736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5" w:author="Diego Iván Oliveros Acosta" w:date="2019-09-12T09:13:00Z">
            <w:r>
              <w:rPr>
                <w:noProof/>
                <w:webHidden/>
              </w:rPr>
              <w:t>15</w:t>
            </w:r>
          </w:ins>
          <w:del w:id="36" w:author="Diego Iván Oliveros Acosta" w:date="2019-09-12T09:13:00Z">
            <w:r w:rsidDel="006064A2">
              <w:rPr>
                <w:noProof/>
                <w:webHidden/>
              </w:rPr>
              <w:delText>14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25530DDF" w14:textId="77777777" w:rsidR="006064A2" w:rsidRDefault="006064A2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"_Toc19171737"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rFonts w:eastAsia="ArialMT"/>
              <w:noProof/>
            </w:rPr>
            <w:t>Front-End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Diego Iván Oliveros Acosta" w:date="2019-09-12T09:13:00Z">
            <w:r>
              <w:rPr>
                <w:noProof/>
                <w:webHidden/>
              </w:rPr>
              <w:t>15</w:t>
            </w:r>
          </w:ins>
          <w:del w:id="38" w:author="Diego Iván Oliveros Acosta" w:date="2019-09-12T09:13:00Z">
            <w:r w:rsidDel="006064A2">
              <w:rPr>
                <w:noProof/>
                <w:webHidden/>
              </w:rPr>
              <w:delText>14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7E47F84D" w14:textId="77777777" w:rsidR="006064A2" w:rsidRDefault="006064A2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 w:rsidRPr="00A84353">
            <w:rPr>
              <w:rStyle w:val="Hipervnculo"/>
              <w:noProof/>
            </w:rPr>
            <w:fldChar w:fldCharType="begin"/>
          </w:r>
          <w:r w:rsidRPr="00A8435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"_Toc19171738"</w:instrText>
          </w:r>
          <w:r w:rsidRPr="00A84353">
            <w:rPr>
              <w:rStyle w:val="Hipervnculo"/>
              <w:noProof/>
            </w:rPr>
            <w:instrText xml:space="preserve"> </w:instrText>
          </w:r>
          <w:r w:rsidRPr="00A84353">
            <w:rPr>
              <w:rStyle w:val="Hipervnculo"/>
              <w:noProof/>
            </w:rPr>
          </w:r>
          <w:r w:rsidRPr="00A84353">
            <w:rPr>
              <w:rStyle w:val="Hipervnculo"/>
              <w:noProof/>
            </w:rPr>
            <w:fldChar w:fldCharType="separate"/>
          </w:r>
          <w:r w:rsidRPr="00A84353">
            <w:rPr>
              <w:rStyle w:val="Hipervnculo"/>
              <w:rFonts w:eastAsia="ArialMT"/>
              <w:noProof/>
            </w:rPr>
            <w:t>Bibliografía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_Toc19171738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Diego Iván Oliveros Acosta" w:date="2019-09-12T09:13:00Z">
            <w:r>
              <w:rPr>
                <w:noProof/>
                <w:webHidden/>
              </w:rPr>
              <w:t>16</w:t>
            </w:r>
          </w:ins>
          <w:del w:id="40" w:author="Diego Iván Oliveros Acosta" w:date="2019-09-12T09:13:00Z">
            <w:r w:rsidDel="006064A2">
              <w:rPr>
                <w:noProof/>
                <w:webHidden/>
              </w:rPr>
              <w:delText>15</w:delText>
            </w:r>
          </w:del>
          <w:r>
            <w:rPr>
              <w:noProof/>
              <w:webHidden/>
            </w:rPr>
            <w:fldChar w:fldCharType="end"/>
          </w:r>
          <w:r w:rsidRPr="00A84353">
            <w:rPr>
              <w:rStyle w:val="Hipervnculo"/>
              <w:noProof/>
            </w:rPr>
            <w:fldChar w:fldCharType="end"/>
          </w:r>
        </w:p>
        <w:p w14:paraId="2A0DAF70" w14:textId="77777777" w:rsidR="006064A2" w:rsidRDefault="006064A2">
          <w:r>
            <w:rPr>
              <w:b/>
              <w:bCs/>
              <w:lang w:val="es-ES"/>
            </w:rPr>
            <w:fldChar w:fldCharType="end"/>
          </w:r>
        </w:p>
      </w:sdtContent>
    </w:sdt>
    <w:p w14:paraId="6A103320" w14:textId="77777777" w:rsidR="006064A2" w:rsidRDefault="006064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A8651DB" w14:textId="77777777" w:rsidR="006064A2" w:rsidRDefault="006064A2">
      <w:r>
        <w:lastRenderedPageBreak/>
        <w:t>Tabla de control de versiones</w:t>
      </w:r>
    </w:p>
    <w:p w14:paraId="5DFF025E" w14:textId="77777777" w:rsidR="006064A2" w:rsidRDefault="006064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8"/>
        <w:gridCol w:w="1856"/>
        <w:gridCol w:w="1719"/>
        <w:gridCol w:w="1654"/>
        <w:gridCol w:w="1400"/>
      </w:tblGrid>
      <w:tr w:rsidR="006064A2" w14:paraId="38B89CCC" w14:textId="77777777" w:rsidTr="00D124F2">
        <w:tc>
          <w:tcPr>
            <w:tcW w:w="3208" w:type="dxa"/>
          </w:tcPr>
          <w:p w14:paraId="1B0AB8C0" w14:textId="77777777" w:rsidR="006064A2" w:rsidRDefault="006064A2" w:rsidP="00D124F2">
            <w:commentRangeStart w:id="41"/>
            <w:r>
              <w:t>Nombre del documento</w:t>
            </w:r>
          </w:p>
        </w:tc>
        <w:tc>
          <w:tcPr>
            <w:tcW w:w="1856" w:type="dxa"/>
          </w:tcPr>
          <w:p w14:paraId="055E671C" w14:textId="77777777" w:rsidR="006064A2" w:rsidRDefault="006064A2" w:rsidP="00D124F2">
            <w:r>
              <w:t xml:space="preserve">Acción </w:t>
            </w:r>
          </w:p>
        </w:tc>
        <w:tc>
          <w:tcPr>
            <w:tcW w:w="1719" w:type="dxa"/>
          </w:tcPr>
          <w:p w14:paraId="11A649FB" w14:textId="77777777" w:rsidR="006064A2" w:rsidRDefault="006064A2" w:rsidP="00D124F2">
            <w:r>
              <w:t>Fecha</w:t>
            </w:r>
          </w:p>
        </w:tc>
        <w:tc>
          <w:tcPr>
            <w:tcW w:w="1654" w:type="dxa"/>
          </w:tcPr>
          <w:p w14:paraId="3370ED7D" w14:textId="77777777" w:rsidR="006064A2" w:rsidRDefault="006064A2" w:rsidP="00D124F2">
            <w:r>
              <w:t>Nombre</w:t>
            </w:r>
          </w:p>
        </w:tc>
        <w:tc>
          <w:tcPr>
            <w:tcW w:w="1400" w:type="dxa"/>
          </w:tcPr>
          <w:p w14:paraId="0E539CF2" w14:textId="77777777" w:rsidR="006064A2" w:rsidRDefault="006064A2" w:rsidP="00D124F2">
            <w:r>
              <w:t xml:space="preserve">Rol </w:t>
            </w:r>
          </w:p>
        </w:tc>
      </w:tr>
      <w:tr w:rsidR="006064A2" w14:paraId="7E6E2F91" w14:textId="77777777" w:rsidTr="00D124F2">
        <w:tc>
          <w:tcPr>
            <w:tcW w:w="3208" w:type="dxa"/>
          </w:tcPr>
          <w:p w14:paraId="1D641062" w14:textId="77777777" w:rsidR="006064A2" w:rsidRDefault="006064A2" w:rsidP="00D124F2">
            <w:r w:rsidRPr="006064A2">
              <w:t>Arquitectura.pdf</w:t>
            </w:r>
          </w:p>
        </w:tc>
        <w:tc>
          <w:tcPr>
            <w:tcW w:w="1856" w:type="dxa"/>
          </w:tcPr>
          <w:p w14:paraId="22D54403" w14:textId="77777777" w:rsidR="006064A2" w:rsidRDefault="006064A2" w:rsidP="00D124F2">
            <w:r>
              <w:t xml:space="preserve">Emisión </w:t>
            </w:r>
          </w:p>
        </w:tc>
        <w:tc>
          <w:tcPr>
            <w:tcW w:w="1719" w:type="dxa"/>
          </w:tcPr>
          <w:p w14:paraId="6A9EFAB5" w14:textId="77777777" w:rsidR="006064A2" w:rsidRDefault="006064A2" w:rsidP="00D124F2">
            <w:r>
              <w:t xml:space="preserve">Fecha </w:t>
            </w:r>
          </w:p>
        </w:tc>
        <w:tc>
          <w:tcPr>
            <w:tcW w:w="1654" w:type="dxa"/>
          </w:tcPr>
          <w:p w14:paraId="7004E6DD" w14:textId="77777777" w:rsidR="006064A2" w:rsidRDefault="006064A2" w:rsidP="00D124F2">
            <w:r>
              <w:t>Equipo de arquitectura</w:t>
            </w:r>
          </w:p>
        </w:tc>
        <w:tc>
          <w:tcPr>
            <w:tcW w:w="1400" w:type="dxa"/>
          </w:tcPr>
          <w:p w14:paraId="0719A8D2" w14:textId="77777777" w:rsidR="006064A2" w:rsidRDefault="006064A2" w:rsidP="00D124F2">
            <w:r>
              <w:t>Arquitectos y diseñadores</w:t>
            </w:r>
          </w:p>
        </w:tc>
      </w:tr>
      <w:tr w:rsidR="006064A2" w14:paraId="4430FC7A" w14:textId="77777777" w:rsidTr="00D124F2">
        <w:tc>
          <w:tcPr>
            <w:tcW w:w="3208" w:type="dxa"/>
          </w:tcPr>
          <w:p w14:paraId="6423BF1E" w14:textId="77777777" w:rsidR="006064A2" w:rsidRDefault="006064A2" w:rsidP="00D124F2">
            <w:r w:rsidRPr="006064A2">
              <w:t>20191209_ArquitecturaV2F.docx</w:t>
            </w:r>
          </w:p>
        </w:tc>
        <w:tc>
          <w:tcPr>
            <w:tcW w:w="1856" w:type="dxa"/>
          </w:tcPr>
          <w:p w14:paraId="4A67BC09" w14:textId="77777777" w:rsidR="006064A2" w:rsidRDefault="006064A2" w:rsidP="00D124F2">
            <w:r>
              <w:t xml:space="preserve">Revisión </w:t>
            </w:r>
          </w:p>
        </w:tc>
        <w:tc>
          <w:tcPr>
            <w:tcW w:w="1719" w:type="dxa"/>
          </w:tcPr>
          <w:p w14:paraId="08A592D2" w14:textId="77777777" w:rsidR="006064A2" w:rsidRDefault="006064A2" w:rsidP="00D124F2">
            <w:r>
              <w:t>09-12-2019</w:t>
            </w:r>
          </w:p>
        </w:tc>
        <w:tc>
          <w:tcPr>
            <w:tcW w:w="1654" w:type="dxa"/>
          </w:tcPr>
          <w:p w14:paraId="52FE24D5" w14:textId="77777777" w:rsidR="006064A2" w:rsidRDefault="006064A2" w:rsidP="00D124F2">
            <w:r>
              <w:t xml:space="preserve">Diego Iván Oliveros Acosta </w:t>
            </w:r>
          </w:p>
        </w:tc>
        <w:tc>
          <w:tcPr>
            <w:tcW w:w="1400" w:type="dxa"/>
          </w:tcPr>
          <w:p w14:paraId="7AD7CF19" w14:textId="77777777" w:rsidR="006064A2" w:rsidRDefault="006064A2" w:rsidP="00D124F2">
            <w:r>
              <w:t xml:space="preserve">Director </w:t>
            </w:r>
          </w:p>
        </w:tc>
      </w:tr>
      <w:tr w:rsidR="006064A2" w14:paraId="50CF5949" w14:textId="77777777" w:rsidTr="00D124F2">
        <w:tc>
          <w:tcPr>
            <w:tcW w:w="3208" w:type="dxa"/>
          </w:tcPr>
          <w:p w14:paraId="26529AAE" w14:textId="77777777" w:rsidR="006064A2" w:rsidRDefault="006064A2" w:rsidP="00D124F2"/>
        </w:tc>
        <w:tc>
          <w:tcPr>
            <w:tcW w:w="1856" w:type="dxa"/>
          </w:tcPr>
          <w:p w14:paraId="4A04CE31" w14:textId="77777777" w:rsidR="006064A2" w:rsidRDefault="006064A2" w:rsidP="00D124F2"/>
        </w:tc>
        <w:tc>
          <w:tcPr>
            <w:tcW w:w="1719" w:type="dxa"/>
          </w:tcPr>
          <w:p w14:paraId="3567047E" w14:textId="77777777" w:rsidR="006064A2" w:rsidRDefault="006064A2" w:rsidP="00D124F2"/>
        </w:tc>
        <w:tc>
          <w:tcPr>
            <w:tcW w:w="1654" w:type="dxa"/>
          </w:tcPr>
          <w:p w14:paraId="4C2435AE" w14:textId="77777777" w:rsidR="006064A2" w:rsidRDefault="006064A2" w:rsidP="00D124F2"/>
        </w:tc>
        <w:tc>
          <w:tcPr>
            <w:tcW w:w="1400" w:type="dxa"/>
          </w:tcPr>
          <w:p w14:paraId="242C413C" w14:textId="77777777" w:rsidR="006064A2" w:rsidRDefault="006064A2" w:rsidP="00D124F2"/>
        </w:tc>
      </w:tr>
      <w:tr w:rsidR="006064A2" w14:paraId="0D394DAE" w14:textId="77777777" w:rsidTr="00D124F2">
        <w:tc>
          <w:tcPr>
            <w:tcW w:w="3208" w:type="dxa"/>
          </w:tcPr>
          <w:p w14:paraId="3DA13217" w14:textId="77777777" w:rsidR="006064A2" w:rsidRDefault="006064A2" w:rsidP="00D124F2"/>
        </w:tc>
        <w:tc>
          <w:tcPr>
            <w:tcW w:w="1856" w:type="dxa"/>
          </w:tcPr>
          <w:p w14:paraId="6C0B7DC3" w14:textId="77777777" w:rsidR="006064A2" w:rsidRDefault="006064A2" w:rsidP="00D124F2"/>
        </w:tc>
        <w:tc>
          <w:tcPr>
            <w:tcW w:w="1719" w:type="dxa"/>
          </w:tcPr>
          <w:p w14:paraId="0FE480C7" w14:textId="77777777" w:rsidR="006064A2" w:rsidRDefault="006064A2" w:rsidP="00D124F2"/>
        </w:tc>
        <w:commentRangeEnd w:id="41"/>
        <w:tc>
          <w:tcPr>
            <w:tcW w:w="1654" w:type="dxa"/>
          </w:tcPr>
          <w:p w14:paraId="4C2D0B2A" w14:textId="77777777" w:rsidR="006064A2" w:rsidRDefault="006064A2" w:rsidP="00D124F2">
            <w:r>
              <w:rPr>
                <w:rStyle w:val="Refdecomentario"/>
              </w:rPr>
              <w:commentReference w:id="41"/>
            </w:r>
          </w:p>
        </w:tc>
        <w:tc>
          <w:tcPr>
            <w:tcW w:w="1400" w:type="dxa"/>
          </w:tcPr>
          <w:p w14:paraId="77121EEC" w14:textId="77777777" w:rsidR="006064A2" w:rsidRDefault="006064A2" w:rsidP="00D124F2"/>
        </w:tc>
      </w:tr>
    </w:tbl>
    <w:p w14:paraId="6A65CF1F" w14:textId="77777777" w:rsidR="006064A2" w:rsidRDefault="006064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EC7B9F7" w14:textId="77777777" w:rsidR="006064A2" w:rsidRDefault="006064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2F36338A" w14:textId="77777777" w:rsidR="006064A2" w:rsidRDefault="006064A2" w:rsidP="006064A2">
      <w:pPr>
        <w:pStyle w:val="Ttulo1"/>
      </w:pPr>
      <w:commentRangeStart w:id="42"/>
      <w:r>
        <w:lastRenderedPageBreak/>
        <w:t xml:space="preserve">Introducción </w:t>
      </w:r>
    </w:p>
    <w:p w14:paraId="4D6403CF" w14:textId="77777777" w:rsidR="006064A2" w:rsidRDefault="006064A2" w:rsidP="006064A2"/>
    <w:p w14:paraId="10F2EB67" w14:textId="77777777" w:rsidR="006064A2" w:rsidRDefault="006064A2" w:rsidP="006064A2">
      <w:pPr>
        <w:pStyle w:val="Ttulo1"/>
      </w:pPr>
      <w:r>
        <w:t xml:space="preserve">Objetivos </w:t>
      </w:r>
      <w:commentRangeEnd w:id="42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42"/>
      </w:r>
    </w:p>
    <w:p w14:paraId="523D81AB" w14:textId="77777777" w:rsidR="006064A2" w:rsidRPr="006064A2" w:rsidRDefault="006064A2" w:rsidP="006064A2"/>
    <w:p w14:paraId="1CA46041" w14:textId="77777777" w:rsidR="006064A2" w:rsidRPr="006064A2" w:rsidRDefault="006064A2" w:rsidP="006064A2">
      <w:pPr>
        <w:pStyle w:val="Ttulo1"/>
      </w:pPr>
      <w:commentRangeStart w:id="43"/>
      <w:r w:rsidRPr="006064A2">
        <w:t xml:space="preserve"> </w:t>
      </w:r>
      <w:bookmarkStart w:id="44" w:name="_Toc19171719"/>
      <w:r w:rsidRPr="006064A2">
        <w:t>EVALUACIÓN DE PLATAFORMAS Y TECNOLOGÍAS</w:t>
      </w:r>
      <w:bookmarkEnd w:id="44"/>
      <w:r w:rsidRPr="006064A2">
        <w:t xml:space="preserve"> </w:t>
      </w:r>
      <w:commentRangeEnd w:id="43"/>
      <w:r>
        <w:rPr>
          <w:rStyle w:val="Refdecomentario"/>
          <w:rFonts w:asciiTheme="minorHAnsi" w:eastAsiaTheme="minorHAnsi" w:hAnsiTheme="minorHAnsi" w:cstheme="minorBidi"/>
          <w:color w:val="auto"/>
        </w:rPr>
        <w:commentReference w:id="43"/>
      </w:r>
    </w:p>
    <w:p w14:paraId="690D5D00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Una plataforma es un sistema que sirve como base para hacer funcionar diferentes componentes de un aplicativo y normalmente se trata de una combinación de sistema operativo y lenguaje de programación. El proceso de desarrollo de un producto de software siempre incluye la elección y evaluación de una plataforma, la más adecuada para el tipo de aplicativo que se quiere construir. Normalmente la elección de una plataforma está ligada a los conocimientos técnicos del equipo, la capacidad adquisitiva de la empresa y la experiencia del arquitecto. Teniendo en cuenta esto, las instrucciones proporcionadas por el equipo de gestión y el dueño del producto, en este caso el profesor, se determinó la plataforma y las tecnologías con las cuales se desarrollará el proyecto. Estas instrucciones indican que el </w:t>
      </w:r>
      <w:proofErr w:type="spellStart"/>
      <w:r w:rsidRPr="006064A2">
        <w:rPr>
          <w:sz w:val="23"/>
          <w:szCs w:val="23"/>
          <w:lang w:val="es-CO"/>
        </w:rPr>
        <w:t>Backend</w:t>
      </w:r>
      <w:proofErr w:type="spellEnd"/>
      <w:r w:rsidRPr="006064A2">
        <w:rPr>
          <w:sz w:val="23"/>
          <w:szCs w:val="23"/>
          <w:lang w:val="es-CO"/>
        </w:rPr>
        <w:t xml:space="preserve"> se desarrollará en Java y la tecnología para el </w:t>
      </w:r>
      <w:proofErr w:type="spellStart"/>
      <w:r w:rsidRPr="006064A2">
        <w:rPr>
          <w:sz w:val="23"/>
          <w:szCs w:val="23"/>
          <w:lang w:val="es-CO"/>
        </w:rPr>
        <w:t>Frontend</w:t>
      </w:r>
      <w:proofErr w:type="spellEnd"/>
      <w:r w:rsidRPr="006064A2">
        <w:rPr>
          <w:sz w:val="23"/>
          <w:szCs w:val="23"/>
          <w:lang w:val="es-CO"/>
        </w:rPr>
        <w:t xml:space="preserve"> será Angular. </w:t>
      </w:r>
    </w:p>
    <w:p w14:paraId="40B5BC77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En este documento se </w:t>
      </w:r>
      <w:proofErr w:type="gramStart"/>
      <w:r w:rsidRPr="006064A2">
        <w:rPr>
          <w:sz w:val="23"/>
          <w:szCs w:val="23"/>
          <w:lang w:val="es-CO"/>
        </w:rPr>
        <w:t>evaluaran</w:t>
      </w:r>
      <w:proofErr w:type="gramEnd"/>
      <w:r w:rsidRPr="006064A2">
        <w:rPr>
          <w:sz w:val="23"/>
          <w:szCs w:val="23"/>
          <w:lang w:val="es-CO"/>
        </w:rPr>
        <w:t xml:space="preserve"> las tecnologías anteriormente mencionadas y el porqué de su uso en el proyecto. </w:t>
      </w:r>
    </w:p>
    <w:p w14:paraId="170BF78D" w14:textId="77777777" w:rsidR="006064A2" w:rsidRPr="006064A2" w:rsidRDefault="006064A2" w:rsidP="006064A2">
      <w:pPr>
        <w:pStyle w:val="Ttulo2"/>
      </w:pPr>
      <w:bookmarkStart w:id="45" w:name="_Toc19171720"/>
      <w:r w:rsidRPr="006064A2">
        <w:t xml:space="preserve">Plataforma y Tecnología para el </w:t>
      </w:r>
      <w:proofErr w:type="spellStart"/>
      <w:r w:rsidRPr="006064A2">
        <w:t>Backend</w:t>
      </w:r>
      <w:bookmarkEnd w:id="45"/>
      <w:proofErr w:type="spellEnd"/>
      <w:r w:rsidRPr="006064A2">
        <w:t xml:space="preserve"> </w:t>
      </w:r>
    </w:p>
    <w:p w14:paraId="4124994A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Cómo se mencionó anteriormente el </w:t>
      </w:r>
      <w:proofErr w:type="spellStart"/>
      <w:r w:rsidRPr="006064A2">
        <w:rPr>
          <w:sz w:val="23"/>
          <w:szCs w:val="23"/>
          <w:lang w:val="es-CO"/>
        </w:rPr>
        <w:t>Backend</w:t>
      </w:r>
      <w:proofErr w:type="spellEnd"/>
      <w:r w:rsidRPr="006064A2">
        <w:rPr>
          <w:sz w:val="23"/>
          <w:szCs w:val="23"/>
          <w:lang w:val="es-CO"/>
        </w:rPr>
        <w:t xml:space="preserve"> del proyecto se desarrollará en el lenguaje de programación Java y dado que es un proyecto web se debe usar la versión </w:t>
      </w:r>
      <w:r w:rsidRPr="006064A2">
        <w:rPr>
          <w:b/>
          <w:bCs/>
          <w:sz w:val="23"/>
          <w:szCs w:val="23"/>
          <w:lang w:val="es-CO"/>
        </w:rPr>
        <w:t xml:space="preserve">JAVA EE. </w:t>
      </w:r>
    </w:p>
    <w:p w14:paraId="34198726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Java EE es una arquitectura multicapa (Esto quiere decir que podemos separar el desarrollo de la aplicación en diferentes capas según su función) para implementar aplicaciones de tipo empresarial y aplicaciones basadas en la Web. Esta tecnología soporta una gran variedad de tipos de aplicaciones desde aplicaciones Web de gran escala a pequeñas aplicaciones cliente-servidor. </w:t>
      </w:r>
    </w:p>
    <w:p w14:paraId="5262796C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Java EE cuenta con una serie de servidores de aplicaciones que permiten desplegar de manera ágil y simplificada cualquier aplicación, entre sus principales exponentes están: </w:t>
      </w:r>
    </w:p>
    <w:p w14:paraId="26D8FC0D" w14:textId="77777777" w:rsidR="006064A2" w:rsidRDefault="006064A2" w:rsidP="006064A2">
      <w:pPr>
        <w:pStyle w:val="Default"/>
        <w:spacing w:after="69"/>
        <w:rPr>
          <w:sz w:val="23"/>
          <w:szCs w:val="23"/>
        </w:rPr>
      </w:pPr>
      <w:r>
        <w:rPr>
          <w:sz w:val="23"/>
          <w:szCs w:val="23"/>
        </w:rPr>
        <w:t xml:space="preserve">- Glassfish </w:t>
      </w:r>
    </w:p>
    <w:p w14:paraId="6D4A5410" w14:textId="77777777" w:rsidR="006064A2" w:rsidRDefault="006064A2" w:rsidP="006064A2">
      <w:pPr>
        <w:pStyle w:val="Default"/>
        <w:spacing w:after="69"/>
        <w:rPr>
          <w:sz w:val="23"/>
          <w:szCs w:val="23"/>
        </w:rPr>
      </w:pPr>
      <w:r>
        <w:rPr>
          <w:sz w:val="23"/>
          <w:szCs w:val="23"/>
        </w:rPr>
        <w:t xml:space="preserve">- Oracle Web Logic </w:t>
      </w:r>
    </w:p>
    <w:p w14:paraId="5787E5BE" w14:textId="77777777" w:rsidR="006064A2" w:rsidRDefault="006064A2" w:rsidP="006064A2">
      <w:pPr>
        <w:pStyle w:val="Default"/>
        <w:spacing w:after="69"/>
        <w:rPr>
          <w:sz w:val="23"/>
          <w:szCs w:val="23"/>
        </w:rPr>
      </w:pPr>
      <w:r>
        <w:rPr>
          <w:sz w:val="23"/>
          <w:szCs w:val="23"/>
        </w:rPr>
        <w:t xml:space="preserve">- Tomcat </w:t>
      </w:r>
    </w:p>
    <w:p w14:paraId="138594A6" w14:textId="77777777" w:rsidR="006064A2" w:rsidRDefault="006064A2" w:rsidP="006064A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</w:t>
      </w:r>
      <w:proofErr w:type="spellStart"/>
      <w:r>
        <w:rPr>
          <w:sz w:val="23"/>
          <w:szCs w:val="23"/>
        </w:rPr>
        <w:t>JBoss</w:t>
      </w:r>
      <w:proofErr w:type="spellEnd"/>
      <w:r>
        <w:rPr>
          <w:sz w:val="23"/>
          <w:szCs w:val="23"/>
        </w:rPr>
        <w:t xml:space="preserve"> </w:t>
      </w:r>
    </w:p>
    <w:p w14:paraId="06A469FE" w14:textId="77777777" w:rsidR="006064A2" w:rsidRDefault="006064A2" w:rsidP="006064A2">
      <w:pPr>
        <w:pStyle w:val="Default"/>
        <w:rPr>
          <w:sz w:val="23"/>
          <w:szCs w:val="23"/>
        </w:rPr>
      </w:pPr>
    </w:p>
    <w:p w14:paraId="6C82E5E6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Es fundamental establecer parámetros que permitan dar más peso al criterio de selección de tecnología, es por esto que para fortalecer los argumentos a favor del uso de Java como tecnología para el </w:t>
      </w:r>
      <w:proofErr w:type="spellStart"/>
      <w:r w:rsidRPr="006064A2">
        <w:rPr>
          <w:sz w:val="23"/>
          <w:szCs w:val="23"/>
          <w:lang w:val="es-CO"/>
        </w:rPr>
        <w:t>Backend</w:t>
      </w:r>
      <w:proofErr w:type="spellEnd"/>
      <w:r w:rsidRPr="006064A2">
        <w:rPr>
          <w:sz w:val="23"/>
          <w:szCs w:val="23"/>
          <w:lang w:val="es-CO"/>
        </w:rPr>
        <w:t xml:space="preserve"> se deja en evidencia los siguientes parámetros: </w:t>
      </w:r>
    </w:p>
    <w:p w14:paraId="74BAA455" w14:textId="77777777" w:rsidR="006064A2" w:rsidRPr="006064A2" w:rsidRDefault="006064A2" w:rsidP="006064A2">
      <w:pPr>
        <w:pStyle w:val="Default"/>
        <w:spacing w:after="68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Licenciamiento: Java es un lenguaje de programación gratuito, no requiere de licencias específicas para el proyecto que se va a desarrollar. </w:t>
      </w:r>
    </w:p>
    <w:p w14:paraId="373F53C8" w14:textId="77777777" w:rsidR="006064A2" w:rsidRPr="006064A2" w:rsidRDefault="006064A2" w:rsidP="006064A2">
      <w:pPr>
        <w:pStyle w:val="Default"/>
        <w:spacing w:after="68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Documentación: La comunidad de Java a nivel mundial es gigantesca, cuenta con uno de los repositorios de información más grande y completo. </w:t>
      </w:r>
    </w:p>
    <w:p w14:paraId="137DDFB9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Facilidad de uso: Dado que la curva de aprendizaje es fundamental, Java es un lenguaje de programación que se aprende desde que se empieza a programar, así que la mayoría de los desarrolladores conocen su funcionamiento. </w:t>
      </w:r>
    </w:p>
    <w:p w14:paraId="5EFC7B4C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</w:p>
    <w:p w14:paraId="1712EA34" w14:textId="77777777" w:rsidR="006064A2" w:rsidRPr="006064A2" w:rsidRDefault="006064A2" w:rsidP="006064A2">
      <w:pPr>
        <w:pStyle w:val="Default"/>
        <w:pageBreakBefore/>
        <w:rPr>
          <w:sz w:val="23"/>
          <w:szCs w:val="23"/>
          <w:lang w:val="es-CO"/>
        </w:rPr>
      </w:pPr>
    </w:p>
    <w:p w14:paraId="4BAF8D54" w14:textId="77777777" w:rsidR="006064A2" w:rsidRPr="006064A2" w:rsidRDefault="006064A2" w:rsidP="006064A2">
      <w:pPr>
        <w:pStyle w:val="Default"/>
        <w:spacing w:after="71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Escalabilidad: En la industria tecnológica cuando se construye algo no se puede dejar a un lado las proyecciones futuras, Java </w:t>
      </w:r>
      <w:proofErr w:type="spellStart"/>
      <w:r w:rsidRPr="006064A2">
        <w:rPr>
          <w:sz w:val="23"/>
          <w:szCs w:val="23"/>
          <w:lang w:val="es-CO"/>
        </w:rPr>
        <w:t>a</w:t>
      </w:r>
      <w:proofErr w:type="spellEnd"/>
      <w:r w:rsidRPr="006064A2">
        <w:rPr>
          <w:sz w:val="23"/>
          <w:szCs w:val="23"/>
          <w:lang w:val="es-CO"/>
        </w:rPr>
        <w:t xml:space="preserve"> demostrado que es una de las plataformas más estables a la hora crecer. </w:t>
      </w:r>
    </w:p>
    <w:p w14:paraId="28CDB173" w14:textId="77777777" w:rsidR="006064A2" w:rsidRPr="006064A2" w:rsidRDefault="006064A2" w:rsidP="006064A2">
      <w:pPr>
        <w:pStyle w:val="Default"/>
        <w:spacing w:after="71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Manejo de errores: Java permite la captura y personalización de los errores para un adecuado tratamiento y presentación de estos. </w:t>
      </w:r>
    </w:p>
    <w:p w14:paraId="761D4BC3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Manejo de versiones: Java cuenta con un historial de actualizaciones bastante documentado y de transición poco brusca, lo cual permite usar las últimas versiones sin miedo a quedar obsoletos por la dificultad de migración. </w:t>
      </w:r>
    </w:p>
    <w:p w14:paraId="5CF06083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</w:p>
    <w:p w14:paraId="0CB3785B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proofErr w:type="gramStart"/>
      <w:r w:rsidRPr="006064A2">
        <w:rPr>
          <w:sz w:val="23"/>
          <w:szCs w:val="23"/>
          <w:lang w:val="es-CO"/>
        </w:rPr>
        <w:t>Finalmente</w:t>
      </w:r>
      <w:proofErr w:type="gramEnd"/>
      <w:r w:rsidRPr="006064A2">
        <w:rPr>
          <w:sz w:val="23"/>
          <w:szCs w:val="23"/>
          <w:lang w:val="es-CO"/>
        </w:rPr>
        <w:t xml:space="preserve"> dado que el </w:t>
      </w:r>
      <w:proofErr w:type="spellStart"/>
      <w:r w:rsidRPr="006064A2">
        <w:rPr>
          <w:sz w:val="23"/>
          <w:szCs w:val="23"/>
          <w:lang w:val="es-CO"/>
        </w:rPr>
        <w:t>backend</w:t>
      </w:r>
      <w:proofErr w:type="spellEnd"/>
      <w:r w:rsidRPr="006064A2">
        <w:rPr>
          <w:sz w:val="23"/>
          <w:szCs w:val="23"/>
          <w:lang w:val="es-CO"/>
        </w:rPr>
        <w:t xml:space="preserve"> que se construirá será orientado a servicios, se hará uso de un Framework llamado Spring, ya que dada su flexibilidad es posible construir desde </w:t>
      </w:r>
      <w:proofErr w:type="spellStart"/>
      <w:r w:rsidRPr="006064A2">
        <w:rPr>
          <w:sz w:val="23"/>
          <w:szCs w:val="23"/>
          <w:lang w:val="es-CO"/>
        </w:rPr>
        <w:t>APIs</w:t>
      </w:r>
      <w:proofErr w:type="spellEnd"/>
      <w:r w:rsidRPr="006064A2">
        <w:rPr>
          <w:sz w:val="23"/>
          <w:szCs w:val="23"/>
          <w:lang w:val="es-CO"/>
        </w:rPr>
        <w:t xml:space="preserve"> REST, </w:t>
      </w:r>
      <w:proofErr w:type="spellStart"/>
      <w:r w:rsidRPr="006064A2">
        <w:rPr>
          <w:sz w:val="23"/>
          <w:szCs w:val="23"/>
          <w:lang w:val="es-CO"/>
        </w:rPr>
        <w:t>WebSockets</w:t>
      </w:r>
      <w:proofErr w:type="spellEnd"/>
      <w:r w:rsidRPr="006064A2">
        <w:rPr>
          <w:sz w:val="23"/>
          <w:szCs w:val="23"/>
          <w:lang w:val="es-CO"/>
        </w:rPr>
        <w:t xml:space="preserve">, hasta </w:t>
      </w:r>
      <w:proofErr w:type="spellStart"/>
      <w:r w:rsidRPr="006064A2">
        <w:rPr>
          <w:sz w:val="23"/>
          <w:szCs w:val="23"/>
          <w:lang w:val="es-CO"/>
        </w:rPr>
        <w:t>backends</w:t>
      </w:r>
      <w:proofErr w:type="spellEnd"/>
      <w:r w:rsidRPr="006064A2">
        <w:rPr>
          <w:sz w:val="23"/>
          <w:szCs w:val="23"/>
          <w:lang w:val="es-CO"/>
        </w:rPr>
        <w:t xml:space="preserve"> con </w:t>
      </w:r>
      <w:proofErr w:type="spellStart"/>
      <w:r w:rsidRPr="006064A2">
        <w:rPr>
          <w:sz w:val="23"/>
          <w:szCs w:val="23"/>
          <w:lang w:val="es-CO"/>
        </w:rPr>
        <w:t>microservicios</w:t>
      </w:r>
      <w:proofErr w:type="spellEnd"/>
      <w:r w:rsidRPr="006064A2">
        <w:rPr>
          <w:sz w:val="23"/>
          <w:szCs w:val="23"/>
          <w:lang w:val="es-CO"/>
        </w:rPr>
        <w:t>. Cabe resaltar que de lado del acceso a datos permite integrar bases de datos relacionales (SQL) y no relacionales (</w:t>
      </w:r>
      <w:proofErr w:type="spellStart"/>
      <w:r w:rsidRPr="006064A2">
        <w:rPr>
          <w:sz w:val="23"/>
          <w:szCs w:val="23"/>
          <w:lang w:val="es-CO"/>
        </w:rPr>
        <w:t>Nosql</w:t>
      </w:r>
      <w:proofErr w:type="spellEnd"/>
      <w:r w:rsidRPr="006064A2">
        <w:rPr>
          <w:sz w:val="23"/>
          <w:szCs w:val="23"/>
          <w:lang w:val="es-CO"/>
        </w:rPr>
        <w:t xml:space="preserve">). </w:t>
      </w:r>
    </w:p>
    <w:p w14:paraId="5C1CEAB6" w14:textId="77777777" w:rsidR="006064A2" w:rsidRPr="006064A2" w:rsidRDefault="006064A2" w:rsidP="006064A2">
      <w:pPr>
        <w:pStyle w:val="Ttulo2"/>
      </w:pPr>
      <w:bookmarkStart w:id="46" w:name="_Toc19171721"/>
      <w:r w:rsidRPr="006064A2">
        <w:t xml:space="preserve">Plataforma y Tecnología para el </w:t>
      </w:r>
      <w:proofErr w:type="spellStart"/>
      <w:r w:rsidRPr="006064A2">
        <w:t>Frontend</w:t>
      </w:r>
      <w:bookmarkEnd w:id="46"/>
      <w:proofErr w:type="spellEnd"/>
      <w:r w:rsidRPr="006064A2">
        <w:t xml:space="preserve"> </w:t>
      </w:r>
    </w:p>
    <w:p w14:paraId="5C653609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Cómo se mencionó anteriormente el </w:t>
      </w:r>
      <w:proofErr w:type="spellStart"/>
      <w:r w:rsidRPr="006064A2">
        <w:rPr>
          <w:sz w:val="23"/>
          <w:szCs w:val="23"/>
          <w:lang w:val="es-CO"/>
        </w:rPr>
        <w:t>Frontend</w:t>
      </w:r>
      <w:proofErr w:type="spellEnd"/>
      <w:r w:rsidRPr="006064A2">
        <w:rPr>
          <w:sz w:val="23"/>
          <w:szCs w:val="23"/>
          <w:lang w:val="es-CO"/>
        </w:rPr>
        <w:t xml:space="preserve"> del proyecto se desarrollará por medio del </w:t>
      </w:r>
      <w:proofErr w:type="spellStart"/>
      <w:r w:rsidRPr="006064A2">
        <w:rPr>
          <w:sz w:val="23"/>
          <w:szCs w:val="23"/>
          <w:lang w:val="es-CO"/>
        </w:rPr>
        <w:t>framework</w:t>
      </w:r>
      <w:proofErr w:type="spellEnd"/>
      <w:r w:rsidRPr="006064A2">
        <w:rPr>
          <w:sz w:val="23"/>
          <w:szCs w:val="23"/>
          <w:lang w:val="es-CO"/>
        </w:rPr>
        <w:t xml:space="preserve"> Angular. </w:t>
      </w:r>
    </w:p>
    <w:p w14:paraId="31D6E305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Este </w:t>
      </w:r>
      <w:proofErr w:type="spellStart"/>
      <w:r w:rsidRPr="006064A2">
        <w:rPr>
          <w:sz w:val="23"/>
          <w:szCs w:val="23"/>
          <w:lang w:val="es-CO"/>
        </w:rPr>
        <w:t>framework</w:t>
      </w:r>
      <w:proofErr w:type="spellEnd"/>
      <w:r w:rsidRPr="006064A2">
        <w:rPr>
          <w:sz w:val="23"/>
          <w:szCs w:val="23"/>
          <w:lang w:val="es-CO"/>
        </w:rPr>
        <w:t xml:space="preserve"> fue desarrollado y actualmente está soportado por Google. Angular se ha venido posicionando en los primeros lugares como </w:t>
      </w:r>
      <w:proofErr w:type="spellStart"/>
      <w:r w:rsidRPr="006064A2">
        <w:rPr>
          <w:sz w:val="23"/>
          <w:szCs w:val="23"/>
          <w:lang w:val="es-CO"/>
        </w:rPr>
        <w:t>framework</w:t>
      </w:r>
      <w:proofErr w:type="spellEnd"/>
      <w:r w:rsidRPr="006064A2">
        <w:rPr>
          <w:sz w:val="23"/>
          <w:szCs w:val="23"/>
          <w:lang w:val="es-CO"/>
        </w:rPr>
        <w:t xml:space="preserve"> por preferencia para la construcción de </w:t>
      </w:r>
      <w:proofErr w:type="gramStart"/>
      <w:r w:rsidRPr="006064A2">
        <w:rPr>
          <w:sz w:val="23"/>
          <w:szCs w:val="23"/>
          <w:lang w:val="es-CO"/>
        </w:rPr>
        <w:t>SPA(</w:t>
      </w:r>
      <w:proofErr w:type="gramEnd"/>
      <w:r w:rsidRPr="006064A2">
        <w:rPr>
          <w:sz w:val="23"/>
          <w:szCs w:val="23"/>
          <w:lang w:val="es-CO"/>
        </w:rPr>
        <w:t xml:space="preserve">Single Page </w:t>
      </w:r>
      <w:proofErr w:type="spellStart"/>
      <w:r w:rsidRPr="006064A2">
        <w:rPr>
          <w:sz w:val="23"/>
          <w:szCs w:val="23"/>
          <w:lang w:val="es-CO"/>
        </w:rPr>
        <w:t>Application</w:t>
      </w:r>
      <w:proofErr w:type="spellEnd"/>
      <w:r w:rsidRPr="006064A2">
        <w:rPr>
          <w:sz w:val="23"/>
          <w:szCs w:val="23"/>
          <w:lang w:val="es-CO"/>
        </w:rPr>
        <w:t xml:space="preserve">) sobresaliendo por encima de sus competidores por su rápida evolución y adaptación de nuevas funcionalidades que hace de esta herramienta una de las más robustas. Desde la liberación de la </w:t>
      </w:r>
      <w:proofErr w:type="spellStart"/>
      <w:r w:rsidRPr="006064A2">
        <w:rPr>
          <w:sz w:val="23"/>
          <w:szCs w:val="23"/>
          <w:lang w:val="es-CO"/>
        </w:rPr>
        <w:t>version</w:t>
      </w:r>
      <w:proofErr w:type="spellEnd"/>
      <w:r w:rsidRPr="006064A2">
        <w:rPr>
          <w:sz w:val="23"/>
          <w:szCs w:val="23"/>
          <w:lang w:val="es-CO"/>
        </w:rPr>
        <w:t xml:space="preserve"> 2, </w:t>
      </w:r>
      <w:proofErr w:type="spellStart"/>
      <w:r w:rsidRPr="006064A2">
        <w:rPr>
          <w:sz w:val="23"/>
          <w:szCs w:val="23"/>
          <w:lang w:val="es-CO"/>
        </w:rPr>
        <w:t>Type</w:t>
      </w:r>
      <w:proofErr w:type="spellEnd"/>
      <w:r w:rsidRPr="006064A2">
        <w:rPr>
          <w:sz w:val="23"/>
          <w:szCs w:val="23"/>
          <w:lang w:val="es-CO"/>
        </w:rPr>
        <w:t xml:space="preserve"> Script se convierte en el lenguaje de programación base de Angular dándole así la posibilidad de integrar e implementar el paradigma objetual del lado del </w:t>
      </w:r>
      <w:proofErr w:type="spellStart"/>
      <w:r w:rsidRPr="006064A2">
        <w:rPr>
          <w:sz w:val="23"/>
          <w:szCs w:val="23"/>
          <w:lang w:val="es-CO"/>
        </w:rPr>
        <w:t>Frontend</w:t>
      </w:r>
      <w:proofErr w:type="spellEnd"/>
      <w:r w:rsidRPr="006064A2">
        <w:rPr>
          <w:sz w:val="23"/>
          <w:szCs w:val="23"/>
          <w:lang w:val="es-CO"/>
        </w:rPr>
        <w:t>. Además del Core cuenta con librerías auxiliares como los es Angular Material, también cuenta con su propio CLI (</w:t>
      </w:r>
      <w:proofErr w:type="spellStart"/>
      <w:r w:rsidRPr="006064A2">
        <w:rPr>
          <w:sz w:val="23"/>
          <w:szCs w:val="23"/>
          <w:lang w:val="es-CO"/>
        </w:rPr>
        <w:t>Command</w:t>
      </w:r>
      <w:proofErr w:type="spellEnd"/>
      <w:r w:rsidRPr="006064A2">
        <w:rPr>
          <w:sz w:val="23"/>
          <w:szCs w:val="23"/>
          <w:lang w:val="es-CO"/>
        </w:rPr>
        <w:t xml:space="preserve">-Line Interface) lo que facilita la construcción de diversos elementos como servicios, componentes, módulos, entre otros. </w:t>
      </w:r>
    </w:p>
    <w:p w14:paraId="1BCFF1F0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Las características de Angular con las cuales se puede concluir que es una tecnología apta para el proyecto que se va a desarrollar son: </w:t>
      </w:r>
    </w:p>
    <w:p w14:paraId="138143BB" w14:textId="77777777" w:rsidR="006064A2" w:rsidRPr="006064A2" w:rsidRDefault="006064A2" w:rsidP="006064A2">
      <w:pPr>
        <w:pStyle w:val="Default"/>
        <w:spacing w:after="68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Productividad: Angular tiene una de las mejores relaciones de trabajo/carga y tiempo/carga en todo el espectro de tecnologías web. </w:t>
      </w:r>
    </w:p>
    <w:p w14:paraId="6110119B" w14:textId="77777777" w:rsidR="006064A2" w:rsidRPr="006064A2" w:rsidRDefault="006064A2" w:rsidP="006064A2">
      <w:pPr>
        <w:pStyle w:val="Default"/>
        <w:spacing w:after="68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Percepción del Desarrollador: La mayoría de los desarrolladores web </w:t>
      </w:r>
      <w:proofErr w:type="spellStart"/>
      <w:r w:rsidRPr="006064A2">
        <w:rPr>
          <w:sz w:val="23"/>
          <w:szCs w:val="23"/>
          <w:lang w:val="es-CO"/>
        </w:rPr>
        <w:t>Frontend</w:t>
      </w:r>
      <w:proofErr w:type="spellEnd"/>
      <w:r w:rsidRPr="006064A2">
        <w:rPr>
          <w:sz w:val="23"/>
          <w:szCs w:val="23"/>
          <w:lang w:val="es-CO"/>
        </w:rPr>
        <w:t xml:space="preserve">, determinaron que Angular es ideal para desarrollar SPA, transmite comodidad y confianza. </w:t>
      </w:r>
    </w:p>
    <w:p w14:paraId="40805BBF" w14:textId="77777777" w:rsidR="006064A2" w:rsidRPr="006064A2" w:rsidRDefault="006064A2" w:rsidP="006064A2">
      <w:pPr>
        <w:pStyle w:val="Default"/>
        <w:spacing w:after="68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Curva de Aprendizaje: Basta con conocer el funcionamiento básico de HTML y JavaScript para usar este </w:t>
      </w:r>
      <w:proofErr w:type="spellStart"/>
      <w:r w:rsidRPr="006064A2">
        <w:rPr>
          <w:sz w:val="23"/>
          <w:szCs w:val="23"/>
          <w:lang w:val="es-CO"/>
        </w:rPr>
        <w:t>framework</w:t>
      </w:r>
      <w:proofErr w:type="spellEnd"/>
      <w:r w:rsidRPr="006064A2">
        <w:rPr>
          <w:sz w:val="23"/>
          <w:szCs w:val="23"/>
          <w:lang w:val="es-CO"/>
        </w:rPr>
        <w:t xml:space="preserve">, no se requiere de un gran conocimiento a profundidad. </w:t>
      </w:r>
    </w:p>
    <w:p w14:paraId="174C9292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Popularidad: Este </w:t>
      </w:r>
      <w:proofErr w:type="spellStart"/>
      <w:r w:rsidRPr="006064A2">
        <w:rPr>
          <w:sz w:val="23"/>
          <w:szCs w:val="23"/>
          <w:lang w:val="es-CO"/>
        </w:rPr>
        <w:t>framework</w:t>
      </w:r>
      <w:proofErr w:type="spellEnd"/>
      <w:r w:rsidRPr="006064A2">
        <w:rPr>
          <w:sz w:val="23"/>
          <w:szCs w:val="23"/>
          <w:lang w:val="es-CO"/>
        </w:rPr>
        <w:t xml:space="preserve"> es altamente reconocido y referenciado por las críticas positivas con las que cuenta en la comunidad. </w:t>
      </w:r>
    </w:p>
    <w:p w14:paraId="6F9F98E5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</w:p>
    <w:p w14:paraId="58B96953" w14:textId="77777777" w:rsidR="006064A2" w:rsidRPr="006064A2" w:rsidRDefault="006064A2" w:rsidP="006064A2">
      <w:pPr>
        <w:pStyle w:val="Default"/>
        <w:pageBreakBefore/>
        <w:rPr>
          <w:sz w:val="23"/>
          <w:szCs w:val="23"/>
          <w:lang w:val="es-CO"/>
        </w:rPr>
      </w:pPr>
    </w:p>
    <w:p w14:paraId="5C0A70CA" w14:textId="77777777" w:rsidR="006064A2" w:rsidRPr="006064A2" w:rsidRDefault="006064A2" w:rsidP="006064A2">
      <w:pPr>
        <w:pStyle w:val="Default"/>
        <w:spacing w:after="71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Plantillas: Gracias a CLI Angular es un </w:t>
      </w:r>
      <w:proofErr w:type="spellStart"/>
      <w:r w:rsidRPr="006064A2">
        <w:rPr>
          <w:sz w:val="23"/>
          <w:szCs w:val="23"/>
          <w:lang w:val="es-CO"/>
        </w:rPr>
        <w:t>framework</w:t>
      </w:r>
      <w:proofErr w:type="spellEnd"/>
      <w:r w:rsidRPr="006064A2">
        <w:rPr>
          <w:sz w:val="23"/>
          <w:szCs w:val="23"/>
          <w:lang w:val="es-CO"/>
        </w:rPr>
        <w:t xml:space="preserve"> dispuesto para que cualquiera construya una gran app sobre la base predefinida proporcionada por su equipo desarrollador. </w:t>
      </w:r>
    </w:p>
    <w:p w14:paraId="1795D4D8" w14:textId="77777777" w:rsidR="006064A2" w:rsidRPr="006064A2" w:rsidRDefault="006064A2" w:rsidP="006064A2">
      <w:pPr>
        <w:pStyle w:val="Default"/>
        <w:spacing w:after="71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Componentes: Todos los elementos de los que dispone el </w:t>
      </w:r>
      <w:proofErr w:type="spellStart"/>
      <w:r w:rsidRPr="006064A2">
        <w:rPr>
          <w:sz w:val="23"/>
          <w:szCs w:val="23"/>
          <w:lang w:val="es-CO"/>
        </w:rPr>
        <w:t>framework</w:t>
      </w:r>
      <w:proofErr w:type="spellEnd"/>
      <w:r w:rsidRPr="006064A2">
        <w:rPr>
          <w:sz w:val="23"/>
          <w:szCs w:val="23"/>
          <w:lang w:val="es-CO"/>
        </w:rPr>
        <w:t xml:space="preserve"> son útiles para el proyecto y se integran con facilidad a diferentes entornos. </w:t>
      </w:r>
    </w:p>
    <w:p w14:paraId="6A1325AD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- Escalabilidad: Debido a sus componentes Angular es un </w:t>
      </w:r>
      <w:proofErr w:type="spellStart"/>
      <w:r w:rsidRPr="006064A2">
        <w:rPr>
          <w:sz w:val="23"/>
          <w:szCs w:val="23"/>
          <w:lang w:val="es-CO"/>
        </w:rPr>
        <w:t>framework</w:t>
      </w:r>
      <w:proofErr w:type="spellEnd"/>
      <w:r w:rsidRPr="006064A2">
        <w:rPr>
          <w:sz w:val="23"/>
          <w:szCs w:val="23"/>
          <w:lang w:val="es-CO"/>
        </w:rPr>
        <w:t xml:space="preserve"> con una gran capacidad de escalar con respecto al tiempo y las necesidades. </w:t>
      </w:r>
    </w:p>
    <w:p w14:paraId="7B995B6D" w14:textId="77777777" w:rsidR="006064A2" w:rsidRDefault="006064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5554EEC" w14:textId="77777777" w:rsidR="006064A2" w:rsidRPr="006064A2" w:rsidRDefault="006064A2" w:rsidP="006064A2">
      <w:pPr>
        <w:pStyle w:val="Ttulo1"/>
      </w:pPr>
      <w:bookmarkStart w:id="47" w:name="_Toc19171722"/>
      <w:r>
        <w:lastRenderedPageBreak/>
        <w:t xml:space="preserve">Primera propuesta </w:t>
      </w:r>
      <w:r w:rsidRPr="006064A2">
        <w:t>ARQUITECTURA PROPUESTA PARA EL BACKEND Y EL FRONTEND</w:t>
      </w:r>
      <w:bookmarkEnd w:id="47"/>
      <w:r w:rsidRPr="006064A2">
        <w:t xml:space="preserve"> </w:t>
      </w:r>
    </w:p>
    <w:p w14:paraId="74C183FB" w14:textId="77777777" w:rsidR="006064A2" w:rsidRDefault="006064A2" w:rsidP="006064A2">
      <w:pPr>
        <w:pStyle w:val="Ttulo2"/>
      </w:pPr>
      <w:bookmarkStart w:id="48" w:name="_Toc19171723"/>
      <w:r w:rsidRPr="006064A2">
        <w:t xml:space="preserve">Arquitectura a nivel </w:t>
      </w:r>
      <w:proofErr w:type="spellStart"/>
      <w:r w:rsidRPr="006064A2">
        <w:t>Backend</w:t>
      </w:r>
      <w:bookmarkEnd w:id="48"/>
      <w:proofErr w:type="spellEnd"/>
      <w:r w:rsidRPr="006064A2">
        <w:t xml:space="preserve"> </w:t>
      </w:r>
    </w:p>
    <w:p w14:paraId="3EF122A1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commentRangeStart w:id="49"/>
      <w:r w:rsidRPr="006064A2">
        <w:rPr>
          <w:noProof/>
          <w:sz w:val="23"/>
          <w:szCs w:val="23"/>
        </w:rPr>
        <w:drawing>
          <wp:inline distT="0" distB="0" distL="0" distR="0" wp14:anchorId="2680690C" wp14:editId="274AA835">
            <wp:extent cx="6252845" cy="391708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391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9"/>
      <w:r>
        <w:rPr>
          <w:rStyle w:val="Refdecomentario"/>
          <w:rFonts w:asciiTheme="minorHAnsi" w:hAnsiTheme="minorHAnsi" w:cstheme="minorBidi"/>
          <w:color w:val="auto"/>
          <w:lang w:val="es-CO"/>
        </w:rPr>
        <w:commentReference w:id="49"/>
      </w:r>
    </w:p>
    <w:p w14:paraId="43CA4A70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Se propone una arquitectura derivada de MVC, en la cual se tiene la siguiente distribución: </w:t>
      </w:r>
    </w:p>
    <w:p w14:paraId="42967D42" w14:textId="77777777" w:rsidR="006064A2" w:rsidRPr="006064A2" w:rsidRDefault="006064A2" w:rsidP="006064A2">
      <w:pPr>
        <w:pStyle w:val="Default"/>
        <w:spacing w:after="68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● La capa </w:t>
      </w:r>
      <w:proofErr w:type="spellStart"/>
      <w:r w:rsidRPr="006064A2">
        <w:rPr>
          <w:sz w:val="23"/>
          <w:szCs w:val="23"/>
          <w:lang w:val="es-CO"/>
        </w:rPr>
        <w:t>Controller</w:t>
      </w:r>
      <w:proofErr w:type="spellEnd"/>
      <w:r w:rsidRPr="006064A2">
        <w:rPr>
          <w:sz w:val="23"/>
          <w:szCs w:val="23"/>
          <w:lang w:val="es-CO"/>
        </w:rPr>
        <w:t xml:space="preserve"> maneja la conexión con el cliente, recibiendo las peticiones que son enviadas para recuperar los datos. Esto mediante la implementación de interfaces. </w:t>
      </w:r>
    </w:p>
    <w:p w14:paraId="22502D43" w14:textId="77777777" w:rsidR="006064A2" w:rsidRPr="006064A2" w:rsidRDefault="006064A2" w:rsidP="006064A2">
      <w:pPr>
        <w:pStyle w:val="Default"/>
        <w:spacing w:after="68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● La capa Business procesa las validaciones de los datos que se enviaron a través de la petición, y envía o recibe datos de la capa </w:t>
      </w:r>
      <w:proofErr w:type="spellStart"/>
      <w:r w:rsidRPr="006064A2">
        <w:rPr>
          <w:sz w:val="23"/>
          <w:szCs w:val="23"/>
          <w:lang w:val="es-CO"/>
        </w:rPr>
        <w:t>Persistence</w:t>
      </w:r>
      <w:proofErr w:type="spellEnd"/>
      <w:r w:rsidRPr="006064A2">
        <w:rPr>
          <w:sz w:val="23"/>
          <w:szCs w:val="23"/>
          <w:lang w:val="es-CO"/>
        </w:rPr>
        <w:t xml:space="preserve"> </w:t>
      </w:r>
    </w:p>
    <w:p w14:paraId="78E52679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● La capa </w:t>
      </w:r>
      <w:proofErr w:type="spellStart"/>
      <w:r w:rsidRPr="006064A2">
        <w:rPr>
          <w:sz w:val="23"/>
          <w:szCs w:val="23"/>
          <w:lang w:val="es-CO"/>
        </w:rPr>
        <w:t>Persistence</w:t>
      </w:r>
      <w:proofErr w:type="spellEnd"/>
      <w:r w:rsidRPr="006064A2">
        <w:rPr>
          <w:sz w:val="23"/>
          <w:szCs w:val="23"/>
          <w:lang w:val="es-CO"/>
        </w:rPr>
        <w:t xml:space="preserve"> tiene dos elementos importantes: </w:t>
      </w:r>
    </w:p>
    <w:p w14:paraId="0A01E692" w14:textId="77777777" w:rsidR="006064A2" w:rsidRPr="006064A2" w:rsidRDefault="006064A2" w:rsidP="006064A2">
      <w:pPr>
        <w:pStyle w:val="Default"/>
        <w:spacing w:after="68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○ Los archivos DAO los cuales son interfaces implementadas con las que se realizan las consultas a la base de datos, haciendo uso de la información recibida y las entidades. </w:t>
      </w:r>
    </w:p>
    <w:p w14:paraId="05F73733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○ El paquete </w:t>
      </w:r>
      <w:proofErr w:type="spellStart"/>
      <w:r w:rsidRPr="006064A2">
        <w:rPr>
          <w:sz w:val="23"/>
          <w:szCs w:val="23"/>
          <w:lang w:val="es-CO"/>
        </w:rPr>
        <w:t>Entity</w:t>
      </w:r>
      <w:proofErr w:type="spellEnd"/>
      <w:r w:rsidRPr="006064A2">
        <w:rPr>
          <w:sz w:val="23"/>
          <w:szCs w:val="23"/>
          <w:lang w:val="es-CO"/>
        </w:rPr>
        <w:t xml:space="preserve"> maneja todo el mapeo ORM que se realiza con las clases de la aplicación y las tablas en la base de datos. </w:t>
      </w:r>
    </w:p>
    <w:p w14:paraId="780D4FEE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● Simultáneamente se manejan dos capas de forma transversal: </w:t>
      </w:r>
    </w:p>
    <w:p w14:paraId="31C04457" w14:textId="77777777" w:rsidR="006064A2" w:rsidRPr="006064A2" w:rsidRDefault="006064A2" w:rsidP="006064A2">
      <w:pPr>
        <w:pStyle w:val="Default"/>
        <w:spacing w:after="68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○ El paquete DTO se encarga de todo el paso de información a lo largo de las capas, de esta manera sólo se utilizan objetos de la entidad en la capa DAO. </w:t>
      </w:r>
    </w:p>
    <w:p w14:paraId="380A8038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○ El paquete </w:t>
      </w:r>
      <w:proofErr w:type="spellStart"/>
      <w:r w:rsidRPr="006064A2">
        <w:rPr>
          <w:sz w:val="23"/>
          <w:szCs w:val="23"/>
          <w:lang w:val="es-CO"/>
        </w:rPr>
        <w:t>Util</w:t>
      </w:r>
      <w:proofErr w:type="spellEnd"/>
      <w:r w:rsidRPr="006064A2">
        <w:rPr>
          <w:sz w:val="23"/>
          <w:szCs w:val="23"/>
          <w:lang w:val="es-CO"/>
        </w:rPr>
        <w:t xml:space="preserve"> contiene todo lo referente a seguridad y configuración. En él se manejan las validaciones, las constantes, las excepciones y demás elementos necesarios para tener una aplicación controlada. </w:t>
      </w:r>
    </w:p>
    <w:p w14:paraId="05E5AA2E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● Por último, para la base de datos, se utilizó un motor SQL mediante la implementación de </w:t>
      </w:r>
      <w:proofErr w:type="spellStart"/>
      <w:r w:rsidRPr="006064A2">
        <w:rPr>
          <w:sz w:val="23"/>
          <w:szCs w:val="23"/>
          <w:lang w:val="es-CO"/>
        </w:rPr>
        <w:t>PostgreSQL</w:t>
      </w:r>
      <w:proofErr w:type="spellEnd"/>
      <w:r w:rsidRPr="006064A2">
        <w:rPr>
          <w:sz w:val="23"/>
          <w:szCs w:val="23"/>
          <w:lang w:val="es-CO"/>
        </w:rPr>
        <w:t xml:space="preserve">. Para un mejor despliegue y facilidad tanto en desarrollo como en </w:t>
      </w:r>
    </w:p>
    <w:p w14:paraId="56BE6546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</w:p>
    <w:p w14:paraId="614021F8" w14:textId="77777777" w:rsidR="006064A2" w:rsidRPr="006064A2" w:rsidRDefault="006064A2" w:rsidP="006064A2">
      <w:pPr>
        <w:pStyle w:val="Default"/>
        <w:pageBreakBefore/>
        <w:rPr>
          <w:sz w:val="23"/>
          <w:szCs w:val="23"/>
          <w:lang w:val="es-CO"/>
        </w:rPr>
      </w:pPr>
    </w:p>
    <w:p w14:paraId="74640460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producción, se utiliza AWS para almacenar la base de datos, mediante el servicio RDS. Así se tiene la base de datos en la nube, disponible en todo momento. </w:t>
      </w:r>
    </w:p>
    <w:p w14:paraId="3C08DC8C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</w:p>
    <w:p w14:paraId="3B01C27F" w14:textId="77777777" w:rsidR="006064A2" w:rsidRDefault="006064A2" w:rsidP="006064A2">
      <w:pPr>
        <w:pStyle w:val="Ttulo2"/>
      </w:pPr>
      <w:bookmarkStart w:id="50" w:name="_Toc19171724"/>
      <w:r w:rsidRPr="006064A2">
        <w:t xml:space="preserve">Arquitectura a nivel </w:t>
      </w:r>
      <w:proofErr w:type="spellStart"/>
      <w:r w:rsidRPr="006064A2">
        <w:t>Frontend</w:t>
      </w:r>
      <w:proofErr w:type="spellEnd"/>
      <w:r w:rsidRPr="006064A2">
        <w:t xml:space="preserve"> (Angular 7)</w:t>
      </w:r>
      <w:bookmarkEnd w:id="50"/>
      <w:r w:rsidRPr="006064A2">
        <w:t xml:space="preserve"> </w:t>
      </w:r>
    </w:p>
    <w:p w14:paraId="4D8F6198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noProof/>
          <w:sz w:val="23"/>
          <w:szCs w:val="23"/>
        </w:rPr>
        <w:drawing>
          <wp:inline distT="0" distB="0" distL="0" distR="0" wp14:anchorId="34E0F814" wp14:editId="3599DDC6">
            <wp:extent cx="6252845" cy="29377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29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EDCC" w14:textId="77777777" w:rsidR="006064A2" w:rsidRDefault="006064A2" w:rsidP="006064A2">
      <w:pPr>
        <w:pStyle w:val="Ttulo3"/>
      </w:pPr>
      <w:bookmarkStart w:id="51" w:name="_Toc19171725"/>
      <w:r w:rsidRPr="006064A2">
        <w:t>● Modules:</w:t>
      </w:r>
      <w:bookmarkEnd w:id="51"/>
      <w:r w:rsidRPr="006064A2">
        <w:t xml:space="preserve"> </w:t>
      </w:r>
    </w:p>
    <w:p w14:paraId="62725BF6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se usan para exportar funcionalidades propias hacia otros módulos para ser utilizados. </w:t>
      </w:r>
    </w:p>
    <w:p w14:paraId="583ED6B0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</w:p>
    <w:p w14:paraId="7DBF1478" w14:textId="77777777" w:rsidR="006064A2" w:rsidRDefault="006064A2" w:rsidP="006064A2">
      <w:pPr>
        <w:pStyle w:val="Ttulo3"/>
      </w:pPr>
      <w:bookmarkStart w:id="52" w:name="_Toc19171726"/>
      <w:r w:rsidRPr="006064A2">
        <w:t xml:space="preserve">● </w:t>
      </w:r>
      <w:proofErr w:type="spellStart"/>
      <w:r w:rsidRPr="006064A2">
        <w:t>Templates</w:t>
      </w:r>
      <w:proofErr w:type="spellEnd"/>
      <w:r w:rsidRPr="006064A2">
        <w:t xml:space="preserve">, </w:t>
      </w:r>
      <w:proofErr w:type="spellStart"/>
      <w:r w:rsidRPr="006064A2">
        <w:t>Directives</w:t>
      </w:r>
      <w:proofErr w:type="spellEnd"/>
      <w:r w:rsidRPr="006064A2">
        <w:t xml:space="preserve"> and Data </w:t>
      </w:r>
      <w:proofErr w:type="spellStart"/>
      <w:r w:rsidRPr="006064A2">
        <w:t>Binding</w:t>
      </w:r>
      <w:proofErr w:type="spellEnd"/>
      <w:r w:rsidRPr="006064A2">
        <w:t>:</w:t>
      </w:r>
      <w:bookmarkEnd w:id="52"/>
      <w:r w:rsidRPr="006064A2">
        <w:t xml:space="preserve"> </w:t>
      </w:r>
    </w:p>
    <w:p w14:paraId="26814D6F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combina HTML con Angular </w:t>
      </w:r>
      <w:proofErr w:type="spellStart"/>
      <w:r w:rsidRPr="006064A2">
        <w:rPr>
          <w:sz w:val="23"/>
          <w:szCs w:val="23"/>
          <w:lang w:val="es-CO"/>
        </w:rPr>
        <w:t>Markup</w:t>
      </w:r>
      <w:proofErr w:type="spellEnd"/>
      <w:r w:rsidRPr="006064A2">
        <w:rPr>
          <w:sz w:val="23"/>
          <w:szCs w:val="23"/>
          <w:lang w:val="es-CO"/>
        </w:rPr>
        <w:t xml:space="preserve"> y modificar elementos HTML antes de mostrarlos. Las directivas de plantilla proporcionan lógica de programa, y el marcado vinculante conecta los datos de su aplicación y el DOM. </w:t>
      </w:r>
      <w:proofErr w:type="spellStart"/>
      <w:r w:rsidRPr="006064A2">
        <w:rPr>
          <w:b/>
          <w:bCs/>
          <w:i/>
          <w:iCs/>
          <w:sz w:val="23"/>
          <w:szCs w:val="23"/>
          <w:lang w:val="es-CO"/>
        </w:rPr>
        <w:t>Event</w:t>
      </w:r>
      <w:proofErr w:type="spellEnd"/>
      <w:r w:rsidRPr="006064A2">
        <w:rPr>
          <w:b/>
          <w:bCs/>
          <w:i/>
          <w:iCs/>
          <w:sz w:val="23"/>
          <w:szCs w:val="23"/>
          <w:lang w:val="es-CO"/>
        </w:rPr>
        <w:t xml:space="preserve"> </w:t>
      </w:r>
      <w:proofErr w:type="spellStart"/>
      <w:r w:rsidRPr="006064A2">
        <w:rPr>
          <w:b/>
          <w:bCs/>
          <w:i/>
          <w:iCs/>
          <w:sz w:val="23"/>
          <w:szCs w:val="23"/>
          <w:lang w:val="es-CO"/>
        </w:rPr>
        <w:t>Binding</w:t>
      </w:r>
      <w:proofErr w:type="spellEnd"/>
      <w:r w:rsidRPr="006064A2">
        <w:rPr>
          <w:b/>
          <w:bCs/>
          <w:i/>
          <w:iCs/>
          <w:sz w:val="23"/>
          <w:szCs w:val="23"/>
          <w:lang w:val="es-CO"/>
        </w:rPr>
        <w:t xml:space="preserve"> </w:t>
      </w:r>
      <w:r w:rsidRPr="006064A2">
        <w:rPr>
          <w:sz w:val="23"/>
          <w:szCs w:val="23"/>
          <w:lang w:val="es-CO"/>
        </w:rPr>
        <w:t xml:space="preserve">se usa para enlazar eventos a su aplicación y responder a la entrada del usuario en el entorno de destino actualizando los datos de su aplicación. </w:t>
      </w:r>
      <w:r w:rsidRPr="006064A2">
        <w:rPr>
          <w:b/>
          <w:bCs/>
          <w:i/>
          <w:iCs/>
          <w:sz w:val="23"/>
          <w:szCs w:val="23"/>
          <w:lang w:val="es-CO"/>
        </w:rPr>
        <w:t xml:space="preserve">Data </w:t>
      </w:r>
      <w:proofErr w:type="spellStart"/>
      <w:r w:rsidRPr="006064A2">
        <w:rPr>
          <w:b/>
          <w:bCs/>
          <w:i/>
          <w:iCs/>
          <w:sz w:val="23"/>
          <w:szCs w:val="23"/>
          <w:lang w:val="es-CO"/>
        </w:rPr>
        <w:t>Binding</w:t>
      </w:r>
      <w:proofErr w:type="spellEnd"/>
      <w:r w:rsidRPr="006064A2">
        <w:rPr>
          <w:b/>
          <w:bCs/>
          <w:i/>
          <w:iCs/>
          <w:sz w:val="23"/>
          <w:szCs w:val="23"/>
          <w:lang w:val="es-CO"/>
        </w:rPr>
        <w:t xml:space="preserve"> </w:t>
      </w:r>
      <w:r w:rsidRPr="006064A2">
        <w:rPr>
          <w:sz w:val="23"/>
          <w:szCs w:val="23"/>
          <w:lang w:val="es-CO"/>
        </w:rPr>
        <w:t xml:space="preserve">se utiliza para pasar datos de la clase de componente y le permite interpolar valores que se calculan a partir de los datos de su aplicación en el HTML. </w:t>
      </w:r>
    </w:p>
    <w:p w14:paraId="49846F52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</w:p>
    <w:p w14:paraId="78AF6804" w14:textId="77777777" w:rsidR="006064A2" w:rsidRDefault="006064A2" w:rsidP="006064A2">
      <w:pPr>
        <w:pStyle w:val="Ttulo3"/>
      </w:pPr>
      <w:bookmarkStart w:id="53" w:name="_Toc19171727"/>
      <w:r w:rsidRPr="006064A2">
        <w:t xml:space="preserve">● </w:t>
      </w:r>
      <w:proofErr w:type="spellStart"/>
      <w:r w:rsidRPr="006064A2">
        <w:t>Services</w:t>
      </w:r>
      <w:proofErr w:type="spellEnd"/>
      <w:r w:rsidRPr="006064A2">
        <w:t xml:space="preserve"> and </w:t>
      </w:r>
      <w:proofErr w:type="spellStart"/>
      <w:r w:rsidRPr="006064A2">
        <w:t>dependency</w:t>
      </w:r>
      <w:proofErr w:type="spellEnd"/>
      <w:r w:rsidRPr="006064A2">
        <w:t xml:space="preserve"> </w:t>
      </w:r>
      <w:proofErr w:type="spellStart"/>
      <w:r w:rsidRPr="006064A2">
        <w:t>injection</w:t>
      </w:r>
      <w:proofErr w:type="spellEnd"/>
      <w:r w:rsidRPr="006064A2">
        <w:t>:</w:t>
      </w:r>
      <w:bookmarkEnd w:id="53"/>
      <w:r w:rsidRPr="006064A2">
        <w:t xml:space="preserve"> </w:t>
      </w:r>
    </w:p>
    <w:p w14:paraId="7C364960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proofErr w:type="spellStart"/>
      <w:r w:rsidRPr="006064A2">
        <w:rPr>
          <w:b/>
          <w:bCs/>
          <w:i/>
          <w:iCs/>
          <w:sz w:val="23"/>
          <w:szCs w:val="23"/>
          <w:lang w:val="es-CO"/>
        </w:rPr>
        <w:t>Services</w:t>
      </w:r>
      <w:proofErr w:type="spellEnd"/>
      <w:r w:rsidRPr="006064A2">
        <w:rPr>
          <w:b/>
          <w:bCs/>
          <w:i/>
          <w:iCs/>
          <w:sz w:val="23"/>
          <w:szCs w:val="23"/>
          <w:lang w:val="es-CO"/>
        </w:rPr>
        <w:t xml:space="preserve"> </w:t>
      </w:r>
      <w:r w:rsidRPr="006064A2">
        <w:rPr>
          <w:sz w:val="23"/>
          <w:szCs w:val="23"/>
          <w:lang w:val="es-CO"/>
        </w:rPr>
        <w:t xml:space="preserve">son clases que se crean para datos o lógica que no tiene una vista específica y se desea compartir con otros componentes. </w:t>
      </w:r>
    </w:p>
    <w:p w14:paraId="49A9E5AE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</w:p>
    <w:p w14:paraId="15DD1D27" w14:textId="77777777" w:rsidR="006064A2" w:rsidRDefault="006064A2" w:rsidP="006064A2">
      <w:pPr>
        <w:pStyle w:val="Ttulo3"/>
      </w:pPr>
      <w:bookmarkStart w:id="54" w:name="_Toc19171728"/>
      <w:r w:rsidRPr="006064A2">
        <w:t xml:space="preserve">● </w:t>
      </w:r>
      <w:proofErr w:type="spellStart"/>
      <w:r w:rsidRPr="006064A2">
        <w:t>Roting</w:t>
      </w:r>
      <w:proofErr w:type="spellEnd"/>
      <w:r w:rsidRPr="006064A2">
        <w:t>:</w:t>
      </w:r>
      <w:bookmarkEnd w:id="54"/>
      <w:r w:rsidRPr="006064A2">
        <w:t xml:space="preserve"> </w:t>
      </w:r>
    </w:p>
    <w:p w14:paraId="5EB42BF2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sz w:val="23"/>
          <w:szCs w:val="23"/>
          <w:lang w:val="es-CO"/>
        </w:rPr>
        <w:t xml:space="preserve">es un servicio de angular que proporciona la navegación de la aplicación por </w:t>
      </w:r>
      <w:proofErr w:type="spellStart"/>
      <w:r w:rsidRPr="006064A2">
        <w:rPr>
          <w:sz w:val="23"/>
          <w:szCs w:val="23"/>
          <w:lang w:val="es-CO"/>
        </w:rPr>
        <w:t>url</w:t>
      </w:r>
      <w:proofErr w:type="spellEnd"/>
      <w:r w:rsidRPr="006064A2">
        <w:rPr>
          <w:sz w:val="23"/>
          <w:szCs w:val="23"/>
          <w:lang w:val="es-CO"/>
        </w:rPr>
        <w:t xml:space="preserve"> </w:t>
      </w:r>
    </w:p>
    <w:p w14:paraId="4106C765" w14:textId="77777777" w:rsidR="006064A2" w:rsidRPr="006064A2" w:rsidRDefault="006064A2" w:rsidP="006064A2">
      <w:pPr>
        <w:pStyle w:val="Default"/>
        <w:rPr>
          <w:lang w:val="es-CO"/>
        </w:rPr>
      </w:pPr>
    </w:p>
    <w:p w14:paraId="3C1C376C" w14:textId="77777777" w:rsidR="006064A2" w:rsidRPr="006064A2" w:rsidRDefault="006064A2" w:rsidP="006064A2">
      <w:pPr>
        <w:pStyle w:val="Ttulo1"/>
      </w:pPr>
      <w:r>
        <w:br w:type="page"/>
      </w:r>
      <w:r>
        <w:lastRenderedPageBreak/>
        <w:t>Segunda</w:t>
      </w:r>
      <w:r>
        <w:t xml:space="preserve"> propuesta </w:t>
      </w:r>
      <w:r w:rsidRPr="006064A2">
        <w:t xml:space="preserve">ARQUITECTURA PROPUESTA PARA EL BACKEND Y EL FRONTEND </w:t>
      </w:r>
    </w:p>
    <w:p w14:paraId="2186F9E3" w14:textId="77777777" w:rsidR="006064A2" w:rsidRDefault="006064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22D3029" w14:textId="77777777" w:rsidR="0040504C" w:rsidRDefault="006064A2" w:rsidP="006064A2">
      <w:pPr>
        <w:pStyle w:val="Ttulo1"/>
      </w:pPr>
      <w:r>
        <w:t xml:space="preserve"> </w:t>
      </w:r>
      <w:bookmarkStart w:id="55" w:name="_Toc19171729"/>
      <w:r>
        <w:t>Diagramas Equipo de Arquitectura y Diseño</w:t>
      </w:r>
      <w:bookmarkEnd w:id="55"/>
    </w:p>
    <w:p w14:paraId="2A9D85AA" w14:textId="77777777" w:rsidR="006064A2" w:rsidRDefault="006064A2" w:rsidP="006064A2">
      <w:pPr>
        <w:pStyle w:val="Default"/>
      </w:pPr>
    </w:p>
    <w:p w14:paraId="781D8C64" w14:textId="77777777" w:rsidR="006064A2" w:rsidRPr="006064A2" w:rsidRDefault="006064A2" w:rsidP="006064A2">
      <w:pPr>
        <w:pStyle w:val="Ttulo2"/>
      </w:pPr>
      <w:r>
        <w:t xml:space="preserve"> </w:t>
      </w:r>
      <w:bookmarkStart w:id="56" w:name="_Toc19171730"/>
      <w:r>
        <w:t>Diagrama de Actividades:</w:t>
      </w:r>
      <w:bookmarkEnd w:id="56"/>
    </w:p>
    <w:p w14:paraId="209FDD07" w14:textId="77777777" w:rsidR="006064A2" w:rsidRDefault="006064A2" w:rsidP="006064A2">
      <w:commentRangeStart w:id="57"/>
      <w:commentRangeStart w:id="58"/>
      <w:r w:rsidRPr="006064A2">
        <w:rPr>
          <w:noProof/>
          <w:lang w:val="en-US"/>
        </w:rPr>
        <w:drawing>
          <wp:inline distT="0" distB="0" distL="0" distR="0" wp14:anchorId="6435BD0D" wp14:editId="7CA296C0">
            <wp:extent cx="6252845" cy="36018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360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7"/>
      <w:commentRangeEnd w:id="58"/>
      <w:r>
        <w:rPr>
          <w:rStyle w:val="Refdecomentario"/>
        </w:rPr>
        <w:commentReference w:id="58"/>
      </w:r>
      <w:r>
        <w:rPr>
          <w:rStyle w:val="Refdecomentario"/>
        </w:rPr>
        <w:commentReference w:id="57"/>
      </w:r>
      <w:r>
        <w:t>.</w:t>
      </w:r>
    </w:p>
    <w:p w14:paraId="2FEF2365" w14:textId="77777777" w:rsidR="006064A2" w:rsidRDefault="006064A2" w:rsidP="006064A2">
      <w:pPr>
        <w:pStyle w:val="Default"/>
      </w:pPr>
    </w:p>
    <w:p w14:paraId="042DA8F8" w14:textId="77777777" w:rsidR="006064A2" w:rsidRDefault="006064A2" w:rsidP="006064A2">
      <w:pPr>
        <w:pStyle w:val="Ttulo2"/>
      </w:pPr>
      <w:r>
        <w:lastRenderedPageBreak/>
        <w:t xml:space="preserve"> </w:t>
      </w:r>
      <w:bookmarkStart w:id="59" w:name="_Toc19171731"/>
      <w:r>
        <w:t>Diagrama de casos de uso:</w:t>
      </w:r>
      <w:bookmarkEnd w:id="59"/>
    </w:p>
    <w:p w14:paraId="66B7EC50" w14:textId="77777777" w:rsidR="006064A2" w:rsidRDefault="006064A2" w:rsidP="006064A2">
      <w:commentRangeStart w:id="60"/>
      <w:r w:rsidRPr="006064A2">
        <w:rPr>
          <w:noProof/>
          <w:lang w:val="en-US"/>
        </w:rPr>
        <w:drawing>
          <wp:inline distT="0" distB="0" distL="0" distR="0" wp14:anchorId="047E4DB2" wp14:editId="7C776892">
            <wp:extent cx="6252845" cy="409170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409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0"/>
      <w:r>
        <w:rPr>
          <w:rStyle w:val="Refdecomentario"/>
        </w:rPr>
        <w:commentReference w:id="60"/>
      </w:r>
    </w:p>
    <w:p w14:paraId="38F19813" w14:textId="77777777" w:rsidR="006064A2" w:rsidRDefault="006064A2" w:rsidP="006064A2">
      <w:r w:rsidRPr="006064A2">
        <w:rPr>
          <w:noProof/>
          <w:lang w:val="en-US"/>
        </w:rPr>
        <w:drawing>
          <wp:inline distT="0" distB="0" distL="0" distR="0" wp14:anchorId="3C80FB08" wp14:editId="3B2B2C3C">
            <wp:extent cx="6252845" cy="187702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187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D0AB" w14:textId="77777777" w:rsidR="006064A2" w:rsidRDefault="006064A2" w:rsidP="006064A2">
      <w:commentRangeStart w:id="61"/>
      <w:r w:rsidRPr="006064A2">
        <w:rPr>
          <w:noProof/>
          <w:lang w:val="en-US"/>
        </w:rPr>
        <w:lastRenderedPageBreak/>
        <w:drawing>
          <wp:inline distT="0" distB="0" distL="0" distR="0" wp14:anchorId="0BF3B11D" wp14:editId="1EDE539E">
            <wp:extent cx="6252845" cy="39510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395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1"/>
      <w:r>
        <w:rPr>
          <w:rStyle w:val="Refdecomentario"/>
        </w:rPr>
        <w:commentReference w:id="61"/>
      </w:r>
    </w:p>
    <w:p w14:paraId="3B48F9B4" w14:textId="77777777" w:rsidR="006064A2" w:rsidRDefault="006064A2" w:rsidP="006064A2">
      <w:r w:rsidRPr="006064A2">
        <w:rPr>
          <w:noProof/>
          <w:lang w:val="en-US"/>
        </w:rPr>
        <w:drawing>
          <wp:inline distT="0" distB="0" distL="0" distR="0" wp14:anchorId="4C6AC45C" wp14:editId="36FBE041">
            <wp:extent cx="5327650" cy="460375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3019" w14:textId="77777777" w:rsidR="006064A2" w:rsidRDefault="006064A2" w:rsidP="006064A2"/>
    <w:p w14:paraId="11623AC0" w14:textId="77777777" w:rsidR="006064A2" w:rsidRDefault="006064A2" w:rsidP="006064A2">
      <w:pPr>
        <w:pStyle w:val="Ttulo2"/>
      </w:pPr>
      <w:bookmarkStart w:id="62" w:name="_Toc19171732"/>
      <w:r>
        <w:t>Diagrama de secuencia:</w:t>
      </w:r>
      <w:bookmarkEnd w:id="62"/>
      <w:r>
        <w:t xml:space="preserve"> </w:t>
      </w:r>
    </w:p>
    <w:p w14:paraId="0074A169" w14:textId="77777777" w:rsidR="006064A2" w:rsidRDefault="006064A2" w:rsidP="006064A2">
      <w:r w:rsidRPr="006064A2">
        <w:rPr>
          <w:noProof/>
          <w:lang w:val="en-US"/>
        </w:rPr>
        <w:drawing>
          <wp:inline distT="0" distB="0" distL="0" distR="0" wp14:anchorId="77D6E77D" wp14:editId="0A7BAA5D">
            <wp:extent cx="2926080" cy="39757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DB77" w14:textId="77777777" w:rsidR="006064A2" w:rsidRDefault="006064A2" w:rsidP="006064A2">
      <w:pPr>
        <w:pStyle w:val="Default"/>
      </w:pPr>
    </w:p>
    <w:p w14:paraId="3FD01F0D" w14:textId="77777777" w:rsidR="006064A2" w:rsidRPr="006064A2" w:rsidRDefault="006064A2" w:rsidP="006064A2">
      <w:pPr>
        <w:pStyle w:val="Ttulo1"/>
      </w:pPr>
      <w:r w:rsidRPr="006064A2">
        <w:t xml:space="preserve"> </w:t>
      </w:r>
      <w:bookmarkStart w:id="63" w:name="_Toc19171733"/>
      <w:r w:rsidRPr="006064A2">
        <w:t>ESTRUCTURACIÓN DE LA APLICACIÓN</w:t>
      </w:r>
      <w:bookmarkEnd w:id="63"/>
      <w:r w:rsidRPr="006064A2">
        <w:t xml:space="preserve"> </w:t>
      </w:r>
    </w:p>
    <w:p w14:paraId="2E440B41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b/>
          <w:bCs/>
          <w:sz w:val="23"/>
          <w:szCs w:val="23"/>
          <w:lang w:val="es-CO"/>
        </w:rPr>
        <w:t xml:space="preserve">Sprint 1 </w:t>
      </w:r>
    </w:p>
    <w:p w14:paraId="03709063" w14:textId="77777777" w:rsidR="006064A2" w:rsidRDefault="006064A2" w:rsidP="006064A2">
      <w:pPr>
        <w:pStyle w:val="Ttulo2"/>
      </w:pPr>
      <w:bookmarkStart w:id="64" w:name="_Toc19171734"/>
      <w:proofErr w:type="spellStart"/>
      <w:r w:rsidRPr="006064A2">
        <w:lastRenderedPageBreak/>
        <w:t>Frontend</w:t>
      </w:r>
      <w:bookmarkEnd w:id="64"/>
      <w:proofErr w:type="spellEnd"/>
      <w:r w:rsidRPr="006064A2">
        <w:t xml:space="preserve"> </w:t>
      </w:r>
    </w:p>
    <w:p w14:paraId="105FDC4B" w14:textId="77777777" w:rsidR="006064A2" w:rsidRPr="006064A2" w:rsidRDefault="006064A2" w:rsidP="006064A2">
      <w:pPr>
        <w:pStyle w:val="Default"/>
        <w:rPr>
          <w:sz w:val="40"/>
          <w:szCs w:val="40"/>
          <w:lang w:val="es-CO"/>
        </w:rPr>
      </w:pPr>
      <w:commentRangeStart w:id="65"/>
      <w:r w:rsidRPr="006064A2">
        <w:rPr>
          <w:noProof/>
          <w:sz w:val="40"/>
          <w:szCs w:val="40"/>
        </w:rPr>
        <w:drawing>
          <wp:inline distT="0" distB="0" distL="0" distR="0" wp14:anchorId="523AA313" wp14:editId="2E8EDF1A">
            <wp:extent cx="2806700" cy="5574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5"/>
      <w:r w:rsidR="00FD0736">
        <w:rPr>
          <w:rStyle w:val="Refdecomentario"/>
          <w:rFonts w:asciiTheme="minorHAnsi" w:hAnsiTheme="minorHAnsi" w:cstheme="minorBidi"/>
          <w:color w:val="auto"/>
          <w:lang w:val="es-CO"/>
        </w:rPr>
        <w:commentReference w:id="65"/>
      </w:r>
    </w:p>
    <w:p w14:paraId="4892D0CF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t>Node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 modules: </w:t>
      </w:r>
      <w:r w:rsidRPr="006064A2">
        <w:rPr>
          <w:sz w:val="22"/>
          <w:szCs w:val="22"/>
          <w:lang w:val="es-CO"/>
        </w:rPr>
        <w:t xml:space="preserve">directorio en el cual se guardan las librerías de </w:t>
      </w:r>
      <w:proofErr w:type="spellStart"/>
      <w:r w:rsidRPr="006064A2">
        <w:rPr>
          <w:sz w:val="22"/>
          <w:szCs w:val="22"/>
          <w:lang w:val="es-CO"/>
        </w:rPr>
        <w:t>nodejs</w:t>
      </w:r>
      <w:proofErr w:type="spellEnd"/>
      <w:r w:rsidRPr="006064A2">
        <w:rPr>
          <w:sz w:val="22"/>
          <w:szCs w:val="22"/>
          <w:lang w:val="es-CO"/>
        </w:rPr>
        <w:t xml:space="preserve">, como las de angular y las de terceros. </w:t>
      </w:r>
    </w:p>
    <w:p w14:paraId="43616B71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t>Src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directorio en el cual van todos los recursos de la </w:t>
      </w:r>
      <w:proofErr w:type="spellStart"/>
      <w:r w:rsidRPr="006064A2">
        <w:rPr>
          <w:sz w:val="22"/>
          <w:szCs w:val="22"/>
          <w:lang w:val="es-CO"/>
        </w:rPr>
        <w:t>aplicacion</w:t>
      </w:r>
      <w:proofErr w:type="spellEnd"/>
      <w:r w:rsidRPr="006064A2">
        <w:rPr>
          <w:sz w:val="22"/>
          <w:szCs w:val="22"/>
          <w:lang w:val="es-CO"/>
        </w:rPr>
        <w:t xml:space="preserve"> y </w:t>
      </w:r>
      <w:proofErr w:type="spellStart"/>
      <w:r w:rsidRPr="006064A2">
        <w:rPr>
          <w:sz w:val="22"/>
          <w:szCs w:val="22"/>
          <w:lang w:val="es-CO"/>
        </w:rPr>
        <w:t>tambien</w:t>
      </w:r>
      <w:proofErr w:type="spellEnd"/>
      <w:r w:rsidRPr="006064A2">
        <w:rPr>
          <w:sz w:val="22"/>
          <w:szCs w:val="22"/>
          <w:lang w:val="es-CO"/>
        </w:rPr>
        <w:t xml:space="preserve"> la </w:t>
      </w:r>
      <w:proofErr w:type="spellStart"/>
      <w:r w:rsidRPr="006064A2">
        <w:rPr>
          <w:sz w:val="22"/>
          <w:szCs w:val="22"/>
          <w:lang w:val="es-CO"/>
        </w:rPr>
        <w:t>aplicacion</w:t>
      </w:r>
      <w:proofErr w:type="spellEnd"/>
      <w:r w:rsidRPr="006064A2">
        <w:rPr>
          <w:sz w:val="22"/>
          <w:szCs w:val="22"/>
          <w:lang w:val="es-CO"/>
        </w:rPr>
        <w:t xml:space="preserve"> misma con sus respectivas pruebas. </w:t>
      </w:r>
    </w:p>
    <w:p w14:paraId="0B63AA84" w14:textId="77777777" w:rsidR="006064A2" w:rsidRPr="006064A2" w:rsidRDefault="006064A2" w:rsidP="006064A2">
      <w:pPr>
        <w:pStyle w:val="Default"/>
        <w:pageBreakBefore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lastRenderedPageBreak/>
        <w:t>Assets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directorio donde se guardan los recursos de la aplicación, como imágenes, estilos genéricos y scripts genéricos. </w:t>
      </w:r>
    </w:p>
    <w:p w14:paraId="099142FA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t>Img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directorio donde se encuentran todas las imágenes usadas en la aplicación, tanto iconografía en </w:t>
      </w:r>
      <w:proofErr w:type="spellStart"/>
      <w:r w:rsidRPr="006064A2">
        <w:rPr>
          <w:sz w:val="22"/>
          <w:szCs w:val="22"/>
          <w:lang w:val="es-CO"/>
        </w:rPr>
        <w:t>svg</w:t>
      </w:r>
      <w:proofErr w:type="spellEnd"/>
      <w:r w:rsidRPr="006064A2">
        <w:rPr>
          <w:sz w:val="22"/>
          <w:szCs w:val="22"/>
          <w:lang w:val="es-CO"/>
        </w:rPr>
        <w:t xml:space="preserve"> como en formato de imagen. </w:t>
      </w:r>
    </w:p>
    <w:p w14:paraId="24C32D11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t>Js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directorio en el cual se consignan las librerías </w:t>
      </w:r>
      <w:proofErr w:type="spellStart"/>
      <w:r w:rsidRPr="006064A2">
        <w:rPr>
          <w:sz w:val="22"/>
          <w:szCs w:val="22"/>
          <w:lang w:val="es-CO"/>
        </w:rPr>
        <w:t>js</w:t>
      </w:r>
      <w:proofErr w:type="spellEnd"/>
      <w:r w:rsidRPr="006064A2">
        <w:rPr>
          <w:sz w:val="22"/>
          <w:szCs w:val="22"/>
          <w:lang w:val="es-CO"/>
        </w:rPr>
        <w:t xml:space="preserve"> que no están en hechas para </w:t>
      </w:r>
      <w:proofErr w:type="gramStart"/>
      <w:r w:rsidRPr="006064A2">
        <w:rPr>
          <w:sz w:val="22"/>
          <w:szCs w:val="22"/>
          <w:lang w:val="es-CO"/>
        </w:rPr>
        <w:t>angular</w:t>
      </w:r>
      <w:proofErr w:type="gramEnd"/>
      <w:r w:rsidRPr="006064A2">
        <w:rPr>
          <w:sz w:val="22"/>
          <w:szCs w:val="22"/>
          <w:lang w:val="es-CO"/>
        </w:rPr>
        <w:t xml:space="preserve"> pero se quieren usar en la aplicación. </w:t>
      </w:r>
    </w:p>
    <w:p w14:paraId="6EA49A26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t>Styles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directorio en el cual se consignan los estilos de </w:t>
      </w:r>
      <w:proofErr w:type="spellStart"/>
      <w:r w:rsidRPr="006064A2">
        <w:rPr>
          <w:sz w:val="22"/>
          <w:szCs w:val="22"/>
          <w:lang w:val="es-CO"/>
        </w:rPr>
        <w:t>ccs</w:t>
      </w:r>
      <w:proofErr w:type="spellEnd"/>
      <w:r w:rsidRPr="006064A2">
        <w:rPr>
          <w:sz w:val="22"/>
          <w:szCs w:val="22"/>
          <w:lang w:val="es-CO"/>
        </w:rPr>
        <w:t xml:space="preserve"> de estas librerías o </w:t>
      </w:r>
      <w:proofErr w:type="spellStart"/>
      <w:r w:rsidRPr="006064A2">
        <w:rPr>
          <w:sz w:val="22"/>
          <w:szCs w:val="22"/>
          <w:lang w:val="es-CO"/>
        </w:rPr>
        <w:t>styles</w:t>
      </w:r>
      <w:proofErr w:type="spellEnd"/>
      <w:r w:rsidRPr="006064A2">
        <w:rPr>
          <w:sz w:val="22"/>
          <w:szCs w:val="22"/>
          <w:lang w:val="es-CO"/>
        </w:rPr>
        <w:t xml:space="preserve"> genéricos para la aplicación. </w:t>
      </w:r>
    </w:p>
    <w:p w14:paraId="3BBA8DC1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r w:rsidRPr="006064A2">
        <w:rPr>
          <w:b/>
          <w:bCs/>
          <w:sz w:val="22"/>
          <w:szCs w:val="22"/>
          <w:lang w:val="es-CO"/>
        </w:rPr>
        <w:t xml:space="preserve">App: </w:t>
      </w:r>
      <w:r w:rsidRPr="006064A2">
        <w:rPr>
          <w:sz w:val="22"/>
          <w:szCs w:val="22"/>
          <w:lang w:val="es-CO"/>
        </w:rPr>
        <w:t xml:space="preserve">directorio donde se encuentran todos los scripts de la aplicación. </w:t>
      </w:r>
    </w:p>
    <w:p w14:paraId="7EDCF8F4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t>Components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directorio para las páginas y componentes más pequeños debido a que angular está orientado a componentes. </w:t>
      </w:r>
    </w:p>
    <w:p w14:paraId="7E47B2A8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r w:rsidRPr="006064A2">
        <w:rPr>
          <w:b/>
          <w:bCs/>
          <w:sz w:val="22"/>
          <w:szCs w:val="22"/>
          <w:lang w:val="es-CO"/>
        </w:rPr>
        <w:t xml:space="preserve">Core: </w:t>
      </w:r>
      <w:r w:rsidRPr="006064A2">
        <w:rPr>
          <w:sz w:val="22"/>
          <w:szCs w:val="22"/>
          <w:lang w:val="es-CO"/>
        </w:rPr>
        <w:t xml:space="preserve">directorio en el cual va consignada toda la lógica de aplicación y el modelo. </w:t>
      </w:r>
    </w:p>
    <w:p w14:paraId="1F9DC75A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t>Model</w:t>
      </w:r>
      <w:proofErr w:type="spellEnd"/>
      <w:r w:rsidRPr="006064A2">
        <w:rPr>
          <w:sz w:val="22"/>
          <w:szCs w:val="22"/>
          <w:lang w:val="es-CO"/>
        </w:rPr>
        <w:t xml:space="preserve">: directorio en el cual van las entidades de la aplicación. </w:t>
      </w:r>
    </w:p>
    <w:p w14:paraId="02F585F7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t>Usecase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directorio en el cual va la lógica de negocio independiente a la lógica de la capa de presentación. </w:t>
      </w:r>
    </w:p>
    <w:p w14:paraId="20210609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t>Utils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directorio en el cual van los validadores, o utilidades para la aplicación como mapeo de objetos a otros, etc. </w:t>
      </w:r>
    </w:p>
    <w:p w14:paraId="2DF14EAE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t>Services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directorio en el cual van todos los servicios o </w:t>
      </w:r>
      <w:proofErr w:type="spellStart"/>
      <w:r w:rsidRPr="006064A2">
        <w:rPr>
          <w:sz w:val="22"/>
          <w:szCs w:val="22"/>
          <w:lang w:val="es-CO"/>
        </w:rPr>
        <w:t>providers</w:t>
      </w:r>
      <w:proofErr w:type="spellEnd"/>
      <w:r w:rsidRPr="006064A2">
        <w:rPr>
          <w:sz w:val="22"/>
          <w:szCs w:val="22"/>
          <w:lang w:val="es-CO"/>
        </w:rPr>
        <w:t xml:space="preserve"> de angular para traer </w:t>
      </w:r>
      <w:proofErr w:type="gramStart"/>
      <w:r w:rsidRPr="006064A2">
        <w:rPr>
          <w:sz w:val="22"/>
          <w:szCs w:val="22"/>
          <w:lang w:val="es-CO"/>
        </w:rPr>
        <w:t>las información</w:t>
      </w:r>
      <w:proofErr w:type="gramEnd"/>
      <w:r w:rsidRPr="006064A2">
        <w:rPr>
          <w:sz w:val="22"/>
          <w:szCs w:val="22"/>
          <w:lang w:val="es-CO"/>
        </w:rPr>
        <w:t xml:space="preserve"> o llevar la información al </w:t>
      </w:r>
      <w:proofErr w:type="spellStart"/>
      <w:r w:rsidRPr="006064A2">
        <w:rPr>
          <w:sz w:val="22"/>
          <w:szCs w:val="22"/>
          <w:lang w:val="es-CO"/>
        </w:rPr>
        <w:t>backend</w:t>
      </w:r>
      <w:proofErr w:type="spellEnd"/>
      <w:r w:rsidRPr="006064A2">
        <w:rPr>
          <w:sz w:val="22"/>
          <w:szCs w:val="22"/>
          <w:lang w:val="es-CO"/>
        </w:rPr>
        <w:t xml:space="preserve">. </w:t>
      </w:r>
    </w:p>
    <w:p w14:paraId="1D6437AA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r w:rsidRPr="006064A2">
        <w:rPr>
          <w:b/>
          <w:bCs/>
          <w:sz w:val="22"/>
          <w:szCs w:val="22"/>
          <w:lang w:val="es-CO"/>
        </w:rPr>
        <w:t xml:space="preserve">E2e: </w:t>
      </w:r>
      <w:r w:rsidRPr="006064A2">
        <w:rPr>
          <w:sz w:val="22"/>
          <w:szCs w:val="22"/>
          <w:lang w:val="es-CO"/>
        </w:rPr>
        <w:t xml:space="preserve">directorio en el cual van todas las pruebas de nuestra aplicación con </w:t>
      </w:r>
      <w:proofErr w:type="spellStart"/>
      <w:r w:rsidRPr="006064A2">
        <w:rPr>
          <w:sz w:val="22"/>
          <w:szCs w:val="22"/>
          <w:lang w:val="es-CO"/>
        </w:rPr>
        <w:t>Jasmin</w:t>
      </w:r>
      <w:proofErr w:type="spellEnd"/>
      <w:r w:rsidRPr="006064A2">
        <w:rPr>
          <w:sz w:val="22"/>
          <w:szCs w:val="22"/>
          <w:lang w:val="es-CO"/>
        </w:rPr>
        <w:t xml:space="preserve"> y Karma, la estructura es igual a la estructura de la aplicación para que sea más comprensible encontrar el test de los diferentes directivas, servicios o controladores de nuestra aplicación. </w:t>
      </w:r>
    </w:p>
    <w:p w14:paraId="28B82F0E" w14:textId="77777777" w:rsidR="006064A2" w:rsidRDefault="006064A2" w:rsidP="006064A2">
      <w:pPr>
        <w:pStyle w:val="Ttulo2"/>
      </w:pPr>
      <w:bookmarkStart w:id="66" w:name="_Toc19171735"/>
      <w:proofErr w:type="spellStart"/>
      <w:r w:rsidRPr="006064A2">
        <w:t>Backend</w:t>
      </w:r>
      <w:bookmarkEnd w:id="66"/>
      <w:proofErr w:type="spellEnd"/>
      <w:r w:rsidRPr="006064A2">
        <w:t xml:space="preserve"> </w:t>
      </w:r>
    </w:p>
    <w:p w14:paraId="3CF1EBB3" w14:textId="77777777" w:rsidR="006064A2" w:rsidRPr="006064A2" w:rsidRDefault="006064A2" w:rsidP="006064A2">
      <w:pPr>
        <w:pStyle w:val="Default"/>
        <w:pageBreakBefore/>
        <w:rPr>
          <w:sz w:val="40"/>
          <w:szCs w:val="40"/>
          <w:lang w:val="es-CO"/>
        </w:rPr>
      </w:pPr>
      <w:r w:rsidRPr="006064A2">
        <w:rPr>
          <w:noProof/>
          <w:sz w:val="40"/>
          <w:szCs w:val="40"/>
        </w:rPr>
        <w:lastRenderedPageBreak/>
        <w:drawing>
          <wp:inline distT="0" distB="0" distL="0" distR="0" wp14:anchorId="675738B2" wp14:editId="1826E087">
            <wp:extent cx="3077210" cy="5804535"/>
            <wp:effectExtent l="0" t="0" r="889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58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1409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r w:rsidRPr="006064A2">
        <w:rPr>
          <w:b/>
          <w:bCs/>
          <w:sz w:val="22"/>
          <w:szCs w:val="22"/>
          <w:lang w:val="es-CO"/>
        </w:rPr>
        <w:t>src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directorio en el cual se encuentra todo el código fuente de la aplicación. </w:t>
      </w:r>
    </w:p>
    <w:p w14:paraId="26C9673A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r w:rsidRPr="006064A2">
        <w:rPr>
          <w:b/>
          <w:bCs/>
          <w:sz w:val="22"/>
          <w:szCs w:val="22"/>
          <w:lang w:val="es-CO"/>
        </w:rPr>
        <w:t xml:space="preserve">test: </w:t>
      </w:r>
      <w:r w:rsidRPr="006064A2">
        <w:rPr>
          <w:sz w:val="22"/>
          <w:szCs w:val="22"/>
          <w:lang w:val="es-CO"/>
        </w:rPr>
        <w:t xml:space="preserve">directorio en el cual se encuentran los test de cada una </w:t>
      </w:r>
      <w:proofErr w:type="spellStart"/>
      <w:r w:rsidRPr="006064A2">
        <w:rPr>
          <w:sz w:val="22"/>
          <w:szCs w:val="22"/>
          <w:lang w:val="es-CO"/>
        </w:rPr>
        <w:t>da</w:t>
      </w:r>
      <w:proofErr w:type="spellEnd"/>
      <w:r w:rsidRPr="006064A2">
        <w:rPr>
          <w:sz w:val="22"/>
          <w:szCs w:val="22"/>
          <w:lang w:val="es-CO"/>
        </w:rPr>
        <w:t xml:space="preserve"> las clases de java de la aplicación. </w:t>
      </w:r>
    </w:p>
    <w:p w14:paraId="1789DA43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proofErr w:type="gramStart"/>
      <w:r w:rsidRPr="006064A2">
        <w:rPr>
          <w:b/>
          <w:bCs/>
          <w:sz w:val="22"/>
          <w:szCs w:val="22"/>
          <w:lang w:val="es-CO"/>
        </w:rPr>
        <w:t>co.com.udea</w:t>
      </w:r>
      <w:proofErr w:type="gramEnd"/>
      <w:r w:rsidRPr="006064A2">
        <w:rPr>
          <w:b/>
          <w:bCs/>
          <w:sz w:val="22"/>
          <w:szCs w:val="22"/>
          <w:lang w:val="es-CO"/>
        </w:rPr>
        <w:t>.infrastructure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en este paquete van las conexiones con </w:t>
      </w:r>
      <w:proofErr w:type="spellStart"/>
      <w:r w:rsidRPr="006064A2">
        <w:rPr>
          <w:sz w:val="22"/>
          <w:szCs w:val="22"/>
          <w:lang w:val="es-CO"/>
        </w:rPr>
        <w:t>apis</w:t>
      </w:r>
      <w:proofErr w:type="spellEnd"/>
      <w:r w:rsidRPr="006064A2">
        <w:rPr>
          <w:sz w:val="22"/>
          <w:szCs w:val="22"/>
          <w:lang w:val="es-CO"/>
        </w:rPr>
        <w:t xml:space="preserve"> externas, servicios </w:t>
      </w:r>
      <w:proofErr w:type="spellStart"/>
      <w:r w:rsidRPr="006064A2">
        <w:rPr>
          <w:sz w:val="22"/>
          <w:szCs w:val="22"/>
          <w:lang w:val="es-CO"/>
        </w:rPr>
        <w:t>rest</w:t>
      </w:r>
      <w:proofErr w:type="spellEnd"/>
      <w:r w:rsidRPr="006064A2">
        <w:rPr>
          <w:sz w:val="22"/>
          <w:szCs w:val="22"/>
          <w:lang w:val="es-CO"/>
        </w:rPr>
        <w:t xml:space="preserve">, la capa de presentación, etc. </w:t>
      </w:r>
    </w:p>
    <w:p w14:paraId="1E870D0A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proofErr w:type="gramStart"/>
      <w:r w:rsidRPr="006064A2">
        <w:rPr>
          <w:b/>
          <w:bCs/>
          <w:sz w:val="22"/>
          <w:szCs w:val="22"/>
          <w:lang w:val="es-CO"/>
        </w:rPr>
        <w:t>co.com.udea</w:t>
      </w:r>
      <w:proofErr w:type="gramEnd"/>
      <w:r w:rsidRPr="006064A2">
        <w:rPr>
          <w:b/>
          <w:bCs/>
          <w:sz w:val="22"/>
          <w:szCs w:val="22"/>
          <w:lang w:val="es-CO"/>
        </w:rPr>
        <w:t>.infrastructure.controllers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paquete en el cual van los REST y/o SOAP expuestos por nuestra aplicación, también la conexión con dispositivos externos. </w:t>
      </w:r>
    </w:p>
    <w:p w14:paraId="3E0C0429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proofErr w:type="gramStart"/>
      <w:r w:rsidRPr="006064A2">
        <w:rPr>
          <w:b/>
          <w:bCs/>
          <w:sz w:val="22"/>
          <w:szCs w:val="22"/>
          <w:lang w:val="es-CO"/>
        </w:rPr>
        <w:t>co.com.udea</w:t>
      </w:r>
      <w:proofErr w:type="gramEnd"/>
      <w:r w:rsidRPr="006064A2">
        <w:rPr>
          <w:b/>
          <w:bCs/>
          <w:sz w:val="22"/>
          <w:szCs w:val="22"/>
          <w:lang w:val="es-CO"/>
        </w:rPr>
        <w:t>.infrastructure.getways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paquete en el cual va la implementación de los repositorios de base de datos y servicios externos. </w:t>
      </w:r>
    </w:p>
    <w:p w14:paraId="6E087654" w14:textId="77777777" w:rsidR="006064A2" w:rsidRPr="006064A2" w:rsidRDefault="006064A2" w:rsidP="006064A2">
      <w:pPr>
        <w:pStyle w:val="Default"/>
        <w:pageBreakBefore/>
        <w:rPr>
          <w:sz w:val="22"/>
          <w:szCs w:val="22"/>
          <w:lang w:val="es-CO"/>
        </w:rPr>
      </w:pPr>
      <w:proofErr w:type="spellStart"/>
      <w:proofErr w:type="gramStart"/>
      <w:r w:rsidRPr="006064A2">
        <w:rPr>
          <w:b/>
          <w:bCs/>
          <w:sz w:val="22"/>
          <w:szCs w:val="22"/>
          <w:lang w:val="es-CO"/>
        </w:rPr>
        <w:lastRenderedPageBreak/>
        <w:t>co.com.udea</w:t>
      </w:r>
      <w:proofErr w:type="gramEnd"/>
      <w:r w:rsidRPr="006064A2">
        <w:rPr>
          <w:b/>
          <w:bCs/>
          <w:sz w:val="22"/>
          <w:szCs w:val="22"/>
          <w:lang w:val="es-CO"/>
        </w:rPr>
        <w:t>.infrastructure.presenters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paquete en el cual va la interfaz de usuario o mensajes del </w:t>
      </w:r>
      <w:proofErr w:type="spellStart"/>
      <w:r w:rsidRPr="006064A2">
        <w:rPr>
          <w:sz w:val="22"/>
          <w:szCs w:val="22"/>
          <w:lang w:val="es-CO"/>
        </w:rPr>
        <w:t>backend</w:t>
      </w:r>
      <w:proofErr w:type="spellEnd"/>
      <w:r w:rsidRPr="006064A2">
        <w:rPr>
          <w:sz w:val="22"/>
          <w:szCs w:val="22"/>
          <w:lang w:val="es-CO"/>
        </w:rPr>
        <w:t xml:space="preserve">. </w:t>
      </w:r>
    </w:p>
    <w:p w14:paraId="55B061C3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proofErr w:type="gramStart"/>
      <w:r w:rsidRPr="006064A2">
        <w:rPr>
          <w:b/>
          <w:bCs/>
          <w:sz w:val="22"/>
          <w:szCs w:val="22"/>
          <w:lang w:val="es-CO"/>
        </w:rPr>
        <w:t>co.com.udea</w:t>
      </w:r>
      <w:proofErr w:type="gramEnd"/>
      <w:r w:rsidRPr="006064A2">
        <w:rPr>
          <w:b/>
          <w:bCs/>
          <w:sz w:val="22"/>
          <w:szCs w:val="22"/>
          <w:lang w:val="es-CO"/>
        </w:rPr>
        <w:t>.domain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paquete en el cual se encuentra el </w:t>
      </w:r>
      <w:proofErr w:type="spellStart"/>
      <w:r w:rsidRPr="006064A2">
        <w:rPr>
          <w:sz w:val="22"/>
          <w:szCs w:val="22"/>
          <w:lang w:val="es-CO"/>
        </w:rPr>
        <w:t>core</w:t>
      </w:r>
      <w:proofErr w:type="spellEnd"/>
      <w:r w:rsidRPr="006064A2">
        <w:rPr>
          <w:sz w:val="22"/>
          <w:szCs w:val="22"/>
          <w:lang w:val="es-CO"/>
        </w:rPr>
        <w:t xml:space="preserve"> de la aplicación y las interfaces para los repositorios y/o servicios externos. </w:t>
      </w:r>
    </w:p>
    <w:p w14:paraId="6AA34962" w14:textId="77777777" w:rsidR="006064A2" w:rsidRPr="006064A2" w:rsidRDefault="006064A2" w:rsidP="006064A2">
      <w:pPr>
        <w:pStyle w:val="Default"/>
        <w:rPr>
          <w:sz w:val="22"/>
          <w:szCs w:val="22"/>
          <w:lang w:val="es-CO"/>
        </w:rPr>
      </w:pPr>
      <w:proofErr w:type="spellStart"/>
      <w:proofErr w:type="gramStart"/>
      <w:r w:rsidRPr="006064A2">
        <w:rPr>
          <w:b/>
          <w:bCs/>
          <w:sz w:val="22"/>
          <w:szCs w:val="22"/>
          <w:lang w:val="es-CO"/>
        </w:rPr>
        <w:t>co.com.udea</w:t>
      </w:r>
      <w:proofErr w:type="gramEnd"/>
      <w:r w:rsidRPr="006064A2">
        <w:rPr>
          <w:b/>
          <w:bCs/>
          <w:sz w:val="22"/>
          <w:szCs w:val="22"/>
          <w:lang w:val="es-CO"/>
        </w:rPr>
        <w:t>.domain.model</w:t>
      </w:r>
      <w:proofErr w:type="spellEnd"/>
      <w:r w:rsidRPr="006064A2">
        <w:rPr>
          <w:b/>
          <w:bCs/>
          <w:sz w:val="22"/>
          <w:szCs w:val="22"/>
          <w:lang w:val="es-CO"/>
        </w:rPr>
        <w:t xml:space="preserve">: </w:t>
      </w:r>
      <w:r w:rsidRPr="006064A2">
        <w:rPr>
          <w:sz w:val="22"/>
          <w:szCs w:val="22"/>
          <w:lang w:val="es-CO"/>
        </w:rPr>
        <w:t xml:space="preserve">paquete en el cual se encuentran las entidades de la aplicación, no necesariamente deben ser las mismas que usan los repositorios. </w:t>
      </w:r>
    </w:p>
    <w:p w14:paraId="154322C0" w14:textId="77777777" w:rsidR="006064A2" w:rsidRDefault="006064A2" w:rsidP="006064A2">
      <w:proofErr w:type="spellStart"/>
      <w:proofErr w:type="gramStart"/>
      <w:r>
        <w:rPr>
          <w:b/>
          <w:bCs/>
        </w:rPr>
        <w:t>co.com.udea</w:t>
      </w:r>
      <w:proofErr w:type="gramEnd"/>
      <w:r>
        <w:rPr>
          <w:b/>
          <w:bCs/>
        </w:rPr>
        <w:t>.domain.usecase</w:t>
      </w:r>
      <w:proofErr w:type="spellEnd"/>
      <w:r>
        <w:rPr>
          <w:b/>
          <w:bCs/>
        </w:rPr>
        <w:t xml:space="preserve">: </w:t>
      </w:r>
      <w:r>
        <w:t>paquete en el cual va toda la lógica del negocio.</w:t>
      </w:r>
    </w:p>
    <w:p w14:paraId="4B98D3AD" w14:textId="77777777" w:rsidR="006064A2" w:rsidRDefault="006064A2" w:rsidP="006064A2"/>
    <w:p w14:paraId="40FD68F7" w14:textId="77777777" w:rsidR="006064A2" w:rsidRDefault="006064A2" w:rsidP="006064A2"/>
    <w:p w14:paraId="54B0B2C2" w14:textId="77777777" w:rsidR="006064A2" w:rsidRPr="006064A2" w:rsidRDefault="006064A2" w:rsidP="006064A2">
      <w:pPr>
        <w:pStyle w:val="Ttulo1"/>
        <w:rPr>
          <w:rFonts w:eastAsia="ArialMT"/>
        </w:rPr>
      </w:pPr>
      <w:bookmarkStart w:id="67" w:name="_Toc19171736"/>
      <w:commentRangeStart w:id="68"/>
      <w:r w:rsidRPr="006064A2">
        <w:rPr>
          <w:rFonts w:eastAsia="ArialMT"/>
        </w:rPr>
        <w:t>Patrones de Dise</w:t>
      </w:r>
      <w:r w:rsidRPr="006064A2">
        <w:rPr>
          <w:rFonts w:eastAsia="ArialMT" w:hint="eastAsia"/>
        </w:rPr>
        <w:t>ñ</w:t>
      </w:r>
      <w:r w:rsidRPr="006064A2">
        <w:rPr>
          <w:rFonts w:eastAsia="ArialMT"/>
        </w:rPr>
        <w:t>o</w:t>
      </w:r>
      <w:bookmarkEnd w:id="67"/>
    </w:p>
    <w:p w14:paraId="19C68CF4" w14:textId="77777777" w:rsidR="006064A2" w:rsidRPr="006064A2" w:rsidRDefault="006064A2" w:rsidP="006064A2">
      <w:pPr>
        <w:pStyle w:val="Ttulo2"/>
        <w:rPr>
          <w:rFonts w:eastAsia="ArialMT"/>
        </w:rPr>
      </w:pPr>
      <w:bookmarkStart w:id="69" w:name="_Toc19171737"/>
      <w:r w:rsidRPr="006064A2">
        <w:rPr>
          <w:rFonts w:eastAsia="ArialMT"/>
        </w:rPr>
        <w:t>Front-</w:t>
      </w:r>
      <w:proofErr w:type="spellStart"/>
      <w:r w:rsidRPr="006064A2">
        <w:rPr>
          <w:rFonts w:eastAsia="ArialMT"/>
        </w:rPr>
        <w:t>End</w:t>
      </w:r>
      <w:bookmarkEnd w:id="69"/>
      <w:proofErr w:type="spellEnd"/>
    </w:p>
    <w:p w14:paraId="711A2343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6064A2">
        <w:rPr>
          <w:rFonts w:ascii="ArialMT" w:eastAsia="ArialMT" w:cs="ArialMT"/>
          <w:color w:val="000000"/>
        </w:rPr>
        <w:t xml:space="preserve">Para la parte visual del </w:t>
      </w:r>
      <w:proofErr w:type="spellStart"/>
      <w:r w:rsidRPr="006064A2">
        <w:rPr>
          <w:rFonts w:ascii="ArialMT" w:eastAsia="ArialMT" w:cs="ArialMT"/>
          <w:color w:val="000000"/>
        </w:rPr>
        <w:t>front</w:t>
      </w:r>
      <w:proofErr w:type="spellEnd"/>
      <w:r w:rsidRPr="006064A2">
        <w:rPr>
          <w:rFonts w:ascii="ArialMT" w:eastAsia="ArialMT" w:cs="ArialMT"/>
          <w:color w:val="000000"/>
        </w:rPr>
        <w:t xml:space="preserve"> todo lo que tiene que ver con el dise</w:t>
      </w:r>
      <w:r w:rsidRPr="006064A2">
        <w:rPr>
          <w:rFonts w:ascii="ArialMT" w:eastAsia="ArialMT" w:cs="ArialMT" w:hint="eastAsia"/>
          <w:color w:val="000000"/>
        </w:rPr>
        <w:t>ñ</w:t>
      </w:r>
      <w:r w:rsidRPr="006064A2">
        <w:rPr>
          <w:rFonts w:ascii="ArialMT" w:eastAsia="ArialMT" w:cs="ArialMT"/>
          <w:color w:val="000000"/>
        </w:rPr>
        <w:t>o manejaremos el patr</w:t>
      </w:r>
      <w:r w:rsidRPr="006064A2">
        <w:rPr>
          <w:rFonts w:ascii="ArialMT" w:eastAsia="ArialMT" w:cs="ArialMT" w:hint="eastAsia"/>
          <w:color w:val="000000"/>
        </w:rPr>
        <w:t>ó</w:t>
      </w:r>
      <w:r w:rsidRPr="006064A2">
        <w:rPr>
          <w:rFonts w:ascii="ArialMT" w:eastAsia="ArialMT" w:cs="ArialMT"/>
          <w:color w:val="000000"/>
        </w:rPr>
        <w:t>n</w:t>
      </w:r>
    </w:p>
    <w:p w14:paraId="12C7AB24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6064A2">
        <w:rPr>
          <w:rFonts w:ascii="ArialMT" w:eastAsia="ArialMT" w:cs="ArialMT"/>
          <w:color w:val="000000"/>
        </w:rPr>
        <w:t>de dise</w:t>
      </w:r>
      <w:r w:rsidRPr="006064A2">
        <w:rPr>
          <w:rFonts w:ascii="ArialMT" w:eastAsia="ArialMT" w:cs="ArialMT" w:hint="eastAsia"/>
          <w:color w:val="000000"/>
        </w:rPr>
        <w:t>ñ</w:t>
      </w:r>
      <w:r w:rsidRPr="006064A2">
        <w:rPr>
          <w:rFonts w:ascii="ArialMT" w:eastAsia="ArialMT" w:cs="ArialMT"/>
          <w:color w:val="000000"/>
        </w:rPr>
        <w:t xml:space="preserve">o </w:t>
      </w:r>
      <w:r w:rsidRPr="006064A2">
        <w:rPr>
          <w:rFonts w:ascii="ArialMT" w:eastAsia="ArialMT" w:cs="ArialMT" w:hint="eastAsia"/>
          <w:color w:val="000000"/>
        </w:rPr>
        <w:t>“</w:t>
      </w:r>
      <w:proofErr w:type="spellStart"/>
      <w:r w:rsidRPr="006064A2">
        <w:rPr>
          <w:rFonts w:ascii="ArialMT" w:eastAsia="ArialMT" w:cs="ArialMT"/>
          <w:color w:val="000000"/>
        </w:rPr>
        <w:t>Mostly</w:t>
      </w:r>
      <w:proofErr w:type="spellEnd"/>
      <w:r w:rsidRPr="006064A2">
        <w:rPr>
          <w:rFonts w:ascii="ArialMT" w:eastAsia="ArialMT" w:cs="ArialMT"/>
          <w:color w:val="000000"/>
        </w:rPr>
        <w:t xml:space="preserve"> Fluid</w:t>
      </w:r>
      <w:r w:rsidRPr="006064A2">
        <w:rPr>
          <w:rFonts w:ascii="ArialMT" w:eastAsia="ArialMT" w:cs="ArialMT" w:hint="eastAsia"/>
          <w:color w:val="000000"/>
        </w:rPr>
        <w:t>”</w:t>
      </w:r>
      <w:r w:rsidRPr="006064A2">
        <w:rPr>
          <w:rFonts w:ascii="ArialMT" w:eastAsia="ArialMT" w:cs="ArialMT"/>
          <w:color w:val="000000"/>
        </w:rPr>
        <w:t xml:space="preserve"> que lo que nos propone es que en pantallas grandes todo va</w:t>
      </w:r>
    </w:p>
    <w:p w14:paraId="10FD49D7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6064A2">
        <w:rPr>
          <w:rFonts w:ascii="ArialMT" w:eastAsia="ArialMT" w:cs="ArialMT"/>
          <w:color w:val="000000"/>
        </w:rPr>
        <w:t>agrupado en un contenedor que va centrado en la p</w:t>
      </w:r>
      <w:r w:rsidRPr="006064A2">
        <w:rPr>
          <w:rFonts w:ascii="ArialMT" w:eastAsia="ArialMT" w:cs="ArialMT" w:hint="eastAsia"/>
          <w:color w:val="000000"/>
        </w:rPr>
        <w:t>á</w:t>
      </w:r>
      <w:r w:rsidRPr="006064A2">
        <w:rPr>
          <w:rFonts w:ascii="ArialMT" w:eastAsia="ArialMT" w:cs="ArialMT"/>
          <w:color w:val="000000"/>
        </w:rPr>
        <w:t>gina con un tama</w:t>
      </w:r>
      <w:r w:rsidRPr="006064A2">
        <w:rPr>
          <w:rFonts w:ascii="ArialMT" w:eastAsia="ArialMT" w:cs="ArialMT" w:hint="eastAsia"/>
          <w:color w:val="000000"/>
        </w:rPr>
        <w:t>ñ</w:t>
      </w:r>
      <w:r w:rsidRPr="006064A2">
        <w:rPr>
          <w:rFonts w:ascii="ArialMT" w:eastAsia="ArialMT" w:cs="ArialMT"/>
          <w:color w:val="000000"/>
        </w:rPr>
        <w:t>o de ancho ya fijado,</w:t>
      </w:r>
    </w:p>
    <w:p w14:paraId="600674B3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6064A2">
        <w:rPr>
          <w:rFonts w:ascii="ArialMT" w:eastAsia="ArialMT" w:cs="ArialMT"/>
          <w:color w:val="000000"/>
        </w:rPr>
        <w:t>y al reducirse a tama</w:t>
      </w:r>
      <w:r w:rsidRPr="006064A2">
        <w:rPr>
          <w:rFonts w:ascii="ArialMT" w:eastAsia="ArialMT" w:cs="ArialMT" w:hint="eastAsia"/>
          <w:color w:val="000000"/>
        </w:rPr>
        <w:t>ñ</w:t>
      </w:r>
      <w:r w:rsidRPr="006064A2">
        <w:rPr>
          <w:rFonts w:ascii="ArialMT" w:eastAsia="ArialMT" w:cs="ArialMT"/>
          <w:color w:val="000000"/>
        </w:rPr>
        <w:t>os peque</w:t>
      </w:r>
      <w:r w:rsidRPr="006064A2">
        <w:rPr>
          <w:rFonts w:ascii="ArialMT" w:eastAsia="ArialMT" w:cs="ArialMT" w:hint="eastAsia"/>
          <w:color w:val="000000"/>
        </w:rPr>
        <w:t>ñ</w:t>
      </w:r>
      <w:r w:rsidRPr="006064A2">
        <w:rPr>
          <w:rFonts w:ascii="ArialMT" w:eastAsia="ArialMT" w:cs="ArialMT"/>
          <w:color w:val="000000"/>
        </w:rPr>
        <w:t xml:space="preserve">os, como </w:t>
      </w:r>
      <w:proofErr w:type="spellStart"/>
      <w:r w:rsidRPr="006064A2">
        <w:rPr>
          <w:rFonts w:ascii="ArialMT" w:eastAsia="ArialMT" w:cs="ArialMT"/>
          <w:color w:val="000000"/>
        </w:rPr>
        <w:t>smartphones</w:t>
      </w:r>
      <w:proofErr w:type="spellEnd"/>
      <w:r w:rsidRPr="006064A2">
        <w:rPr>
          <w:rFonts w:ascii="ArialMT" w:eastAsia="ArialMT" w:cs="ArialMT"/>
          <w:color w:val="000000"/>
        </w:rPr>
        <w:t xml:space="preserve"> todo pasa a ser en una </w:t>
      </w:r>
      <w:r w:rsidRPr="006064A2">
        <w:rPr>
          <w:rFonts w:ascii="ArialMT" w:eastAsia="ArialMT" w:cs="ArialMT" w:hint="eastAsia"/>
          <w:color w:val="000000"/>
        </w:rPr>
        <w:t>ú</w:t>
      </w:r>
      <w:r w:rsidRPr="006064A2">
        <w:rPr>
          <w:rFonts w:ascii="ArialMT" w:eastAsia="ArialMT" w:cs="ArialMT"/>
          <w:color w:val="000000"/>
        </w:rPr>
        <w:t>nica</w:t>
      </w:r>
    </w:p>
    <w:p w14:paraId="72B7EEAF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6064A2">
        <w:rPr>
          <w:rFonts w:ascii="ArialMT" w:eastAsia="ArialMT" w:cs="ArialMT"/>
          <w:color w:val="000000"/>
        </w:rPr>
        <w:t xml:space="preserve">columna y lo que iba en diferentes filas </w:t>
      </w:r>
      <w:proofErr w:type="gramStart"/>
      <w:r w:rsidRPr="006064A2">
        <w:rPr>
          <w:rFonts w:ascii="ArialMT" w:eastAsia="ArialMT" w:cs="ArialMT"/>
          <w:color w:val="000000"/>
        </w:rPr>
        <w:t>que</w:t>
      </w:r>
      <w:proofErr w:type="gramEnd"/>
      <w:r w:rsidRPr="006064A2">
        <w:rPr>
          <w:rFonts w:ascii="ArialMT" w:eastAsia="ArialMT" w:cs="ArialMT"/>
          <w:color w:val="000000"/>
        </w:rPr>
        <w:t xml:space="preserve"> en distintos bloques dentro de la columna, y a</w:t>
      </w:r>
    </w:p>
    <w:p w14:paraId="154CB2DA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6064A2">
        <w:rPr>
          <w:rFonts w:ascii="ArialMT" w:eastAsia="ArialMT" w:cs="ArialMT"/>
          <w:color w:val="000000"/>
        </w:rPr>
        <w:t>medida que crezca los bloques se agrupan hasta ir ocupando toda la pantalla.</w:t>
      </w:r>
    </w:p>
    <w:p w14:paraId="3A7611AA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6064A2">
        <w:rPr>
          <w:rFonts w:ascii="ArialMT" w:eastAsia="ArialMT" w:cs="ArialMT"/>
          <w:color w:val="000000"/>
        </w:rPr>
        <w:t>Este patr</w:t>
      </w:r>
      <w:r w:rsidRPr="006064A2">
        <w:rPr>
          <w:rFonts w:ascii="ArialMT" w:eastAsia="ArialMT" w:cs="ArialMT" w:hint="eastAsia"/>
          <w:color w:val="000000"/>
        </w:rPr>
        <w:t>ó</w:t>
      </w:r>
      <w:r w:rsidRPr="006064A2">
        <w:rPr>
          <w:rFonts w:ascii="ArialMT" w:eastAsia="ArialMT" w:cs="ArialMT"/>
          <w:color w:val="000000"/>
        </w:rPr>
        <w:t xml:space="preserve">n es implementado en HTML y CSS utilizando </w:t>
      </w:r>
      <w:proofErr w:type="spellStart"/>
      <w:r w:rsidRPr="006064A2">
        <w:rPr>
          <w:rFonts w:ascii="ArialMT" w:eastAsia="ArialMT" w:cs="ArialMT"/>
          <w:color w:val="000000"/>
        </w:rPr>
        <w:t>FlexBox</w:t>
      </w:r>
      <w:proofErr w:type="spellEnd"/>
      <w:r w:rsidRPr="006064A2">
        <w:rPr>
          <w:rFonts w:ascii="ArialMT" w:eastAsia="ArialMT" w:cs="ArialMT"/>
          <w:color w:val="000000"/>
        </w:rPr>
        <w:t>.</w:t>
      </w:r>
    </w:p>
    <w:p w14:paraId="5E9070A3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6064A2">
        <w:rPr>
          <w:rFonts w:ascii="ArialMT" w:eastAsia="ArialMT" w:cs="ArialMT"/>
          <w:color w:val="000000"/>
        </w:rPr>
        <w:t>En la parte l</w:t>
      </w:r>
      <w:r w:rsidRPr="006064A2">
        <w:rPr>
          <w:rFonts w:ascii="ArialMT" w:eastAsia="ArialMT" w:cs="ArialMT" w:hint="eastAsia"/>
          <w:color w:val="000000"/>
        </w:rPr>
        <w:t>ó</w:t>
      </w:r>
      <w:r w:rsidRPr="006064A2">
        <w:rPr>
          <w:rFonts w:ascii="ArialMT" w:eastAsia="ArialMT" w:cs="ArialMT"/>
          <w:color w:val="000000"/>
        </w:rPr>
        <w:t xml:space="preserve">gica del </w:t>
      </w:r>
      <w:proofErr w:type="spellStart"/>
      <w:r w:rsidRPr="006064A2">
        <w:rPr>
          <w:rFonts w:ascii="ArialMT" w:eastAsia="ArialMT" w:cs="ArialMT"/>
          <w:color w:val="000000"/>
        </w:rPr>
        <w:t>front-end</w:t>
      </w:r>
      <w:proofErr w:type="spellEnd"/>
      <w:r w:rsidRPr="006064A2">
        <w:rPr>
          <w:rFonts w:ascii="ArialMT" w:eastAsia="ArialMT" w:cs="ArialMT"/>
          <w:color w:val="000000"/>
        </w:rPr>
        <w:t xml:space="preserve"> ser</w:t>
      </w:r>
      <w:r w:rsidRPr="006064A2">
        <w:rPr>
          <w:rFonts w:ascii="ArialMT" w:eastAsia="ArialMT" w:cs="ArialMT" w:hint="eastAsia"/>
          <w:color w:val="000000"/>
        </w:rPr>
        <w:t>á</w:t>
      </w:r>
      <w:r w:rsidRPr="006064A2">
        <w:rPr>
          <w:rFonts w:ascii="ArialMT" w:eastAsia="ArialMT" w:cs="ArialMT"/>
          <w:color w:val="000000"/>
        </w:rPr>
        <w:t xml:space="preserve"> manejada en Angular 7, ya definido el m</w:t>
      </w:r>
      <w:r w:rsidRPr="006064A2">
        <w:rPr>
          <w:rFonts w:ascii="ArialMT" w:eastAsia="ArialMT" w:cs="ArialMT" w:hint="eastAsia"/>
          <w:color w:val="000000"/>
        </w:rPr>
        <w:t>é</w:t>
      </w:r>
      <w:r w:rsidRPr="006064A2">
        <w:rPr>
          <w:rFonts w:ascii="ArialMT" w:eastAsia="ArialMT" w:cs="ArialMT"/>
          <w:color w:val="000000"/>
        </w:rPr>
        <w:t>todo de</w:t>
      </w:r>
    </w:p>
    <w:p w14:paraId="663DFACC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6064A2">
        <w:rPr>
          <w:rFonts w:ascii="ArialMT" w:eastAsia="ArialMT" w:cs="ArialMT"/>
          <w:color w:val="000000"/>
        </w:rPr>
        <w:t>trabajo de este, manejaremos lo que es el Patr</w:t>
      </w:r>
      <w:r w:rsidRPr="006064A2">
        <w:rPr>
          <w:rFonts w:ascii="ArialMT" w:eastAsia="ArialMT" w:cs="ArialMT" w:hint="eastAsia"/>
          <w:color w:val="000000"/>
        </w:rPr>
        <w:t>ó</w:t>
      </w:r>
      <w:r w:rsidRPr="006064A2">
        <w:rPr>
          <w:rFonts w:ascii="ArialMT" w:eastAsia="ArialMT" w:cs="ArialMT"/>
          <w:color w:val="000000"/>
        </w:rPr>
        <w:t xml:space="preserve">n MVC, que este ya lo trae </w:t>
      </w:r>
      <w:r w:rsidRPr="006064A2">
        <w:rPr>
          <w:rFonts w:ascii="ArialMT" w:eastAsia="ArialMT" w:cs="ArialMT" w:hint="eastAsia"/>
          <w:color w:val="000000"/>
        </w:rPr>
        <w:t>“</w:t>
      </w:r>
      <w:r w:rsidRPr="006064A2">
        <w:rPr>
          <w:rFonts w:ascii="ArialMT" w:eastAsia="ArialMT" w:cs="ArialMT"/>
          <w:color w:val="000000"/>
        </w:rPr>
        <w:t>implementado</w:t>
      </w:r>
      <w:r w:rsidRPr="006064A2">
        <w:rPr>
          <w:rFonts w:ascii="ArialMT" w:eastAsia="ArialMT" w:cs="ArialMT" w:hint="eastAsia"/>
          <w:color w:val="000000"/>
        </w:rPr>
        <w:t>”</w:t>
      </w:r>
    </w:p>
    <w:p w14:paraId="72CB5F4A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6064A2">
        <w:rPr>
          <w:rFonts w:ascii="ArialMT" w:eastAsia="ArialMT" w:cs="ArialMT"/>
          <w:color w:val="000000"/>
        </w:rPr>
        <w:t>que trabaja con un m</w:t>
      </w:r>
      <w:r w:rsidRPr="006064A2">
        <w:rPr>
          <w:rFonts w:ascii="ArialMT" w:eastAsia="ArialMT" w:cs="ArialMT" w:hint="eastAsia"/>
          <w:color w:val="000000"/>
        </w:rPr>
        <w:t>é</w:t>
      </w:r>
      <w:r w:rsidRPr="006064A2">
        <w:rPr>
          <w:rFonts w:ascii="ArialMT" w:eastAsia="ArialMT" w:cs="ArialMT"/>
          <w:color w:val="000000"/>
        </w:rPr>
        <w:t>todo muy similar, manejando la Vista con los componentes de</w:t>
      </w:r>
    </w:p>
    <w:p w14:paraId="7F138B65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</w:rPr>
      </w:pPr>
      <w:r w:rsidRPr="006064A2">
        <w:rPr>
          <w:rFonts w:ascii="ArialMT" w:eastAsia="ArialMT" w:cs="ArialMT"/>
          <w:color w:val="000000"/>
        </w:rPr>
        <w:t>Angular, el Modelo, y la conexi</w:t>
      </w:r>
      <w:r w:rsidRPr="006064A2">
        <w:rPr>
          <w:rFonts w:ascii="ArialMT" w:eastAsia="ArialMT" w:cs="ArialMT" w:hint="eastAsia"/>
          <w:color w:val="000000"/>
        </w:rPr>
        <w:t>ó</w:t>
      </w:r>
      <w:r w:rsidRPr="006064A2">
        <w:rPr>
          <w:rFonts w:ascii="ArialMT" w:eastAsia="ArialMT" w:cs="ArialMT"/>
          <w:color w:val="000000"/>
        </w:rPr>
        <w:t xml:space="preserve">n con Angular </w:t>
      </w:r>
      <w:proofErr w:type="spellStart"/>
      <w:r w:rsidRPr="006064A2">
        <w:rPr>
          <w:rFonts w:ascii="ArialMT" w:eastAsia="ArialMT" w:cs="ArialMT"/>
          <w:color w:val="000000"/>
        </w:rPr>
        <w:t>Services</w:t>
      </w:r>
      <w:proofErr w:type="spellEnd"/>
      <w:r w:rsidRPr="006064A2">
        <w:rPr>
          <w:rFonts w:ascii="ArialMT" w:eastAsia="ArialMT" w:cs="ArialMT"/>
          <w:color w:val="000000"/>
        </w:rPr>
        <w:t xml:space="preserve">, lo que se </w:t>
      </w:r>
      <w:proofErr w:type="spellStart"/>
      <w:r w:rsidRPr="006064A2">
        <w:rPr>
          <w:rFonts w:ascii="ArialMT" w:eastAsia="ArialMT" w:cs="ArialMT"/>
          <w:color w:val="000000"/>
        </w:rPr>
        <w:t>traspola</w:t>
      </w:r>
      <w:proofErr w:type="spellEnd"/>
      <w:r w:rsidRPr="006064A2">
        <w:rPr>
          <w:rFonts w:ascii="ArialMT" w:eastAsia="ArialMT" w:cs="ArialMT"/>
          <w:color w:val="000000"/>
        </w:rPr>
        <w:t xml:space="preserve"> a un </w:t>
      </w:r>
      <w:proofErr w:type="spellStart"/>
      <w:r w:rsidRPr="006064A2">
        <w:rPr>
          <w:rFonts w:ascii="ArialMT" w:eastAsia="ArialMT" w:cs="ArialMT"/>
          <w:color w:val="000000"/>
        </w:rPr>
        <w:t>un</w:t>
      </w:r>
      <w:proofErr w:type="spellEnd"/>
      <w:r w:rsidRPr="006064A2">
        <w:rPr>
          <w:rFonts w:ascii="ArialMT" w:eastAsia="ArialMT" w:cs="ArialMT"/>
          <w:color w:val="000000"/>
        </w:rPr>
        <w:t xml:space="preserve"> MVC.</w:t>
      </w:r>
    </w:p>
    <w:p w14:paraId="2BD7A917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 w:hint="eastAsia"/>
          <w:color w:val="000000"/>
          <w:sz w:val="24"/>
          <w:szCs w:val="24"/>
        </w:rPr>
        <w:t>¿</w:t>
      </w:r>
      <w:r w:rsidRPr="006064A2">
        <w:rPr>
          <w:rFonts w:ascii="ArialMT" w:eastAsia="ArialMT" w:cs="ArialMT"/>
          <w:color w:val="000000"/>
          <w:sz w:val="24"/>
          <w:szCs w:val="24"/>
        </w:rPr>
        <w:t>Que es MVC?</w:t>
      </w:r>
    </w:p>
    <w:p w14:paraId="0B7E9387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/>
          <w:color w:val="000000"/>
          <w:sz w:val="24"/>
          <w:szCs w:val="24"/>
        </w:rPr>
        <w:t>Modelo Vista Controlador (MVC) es patr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ó</w:t>
      </w:r>
      <w:r w:rsidRPr="006064A2">
        <w:rPr>
          <w:rFonts w:ascii="ArialMT" w:eastAsia="ArialMT" w:cs="ArialMT"/>
          <w:color w:val="000000"/>
          <w:sz w:val="24"/>
          <w:szCs w:val="24"/>
        </w:rPr>
        <w:t>n de dise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ñ</w:t>
      </w:r>
      <w:r w:rsidRPr="006064A2">
        <w:rPr>
          <w:rFonts w:ascii="ArialMT" w:eastAsia="ArialMT" w:cs="ArialMT"/>
          <w:color w:val="000000"/>
          <w:sz w:val="24"/>
          <w:szCs w:val="24"/>
        </w:rPr>
        <w:t>o que separa los datos de una</w:t>
      </w:r>
    </w:p>
    <w:p w14:paraId="11EE500D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/>
          <w:color w:val="000000"/>
          <w:sz w:val="24"/>
          <w:szCs w:val="24"/>
        </w:rPr>
        <w:t>aplicaci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ó</w:t>
      </w:r>
      <w:r w:rsidRPr="006064A2">
        <w:rPr>
          <w:rFonts w:ascii="ArialMT" w:eastAsia="ArialMT" w:cs="ArialMT"/>
          <w:color w:val="000000"/>
          <w:sz w:val="24"/>
          <w:szCs w:val="24"/>
        </w:rPr>
        <w:t>n, la interfaz de usuario, y la l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ó</w:t>
      </w:r>
      <w:r w:rsidRPr="006064A2">
        <w:rPr>
          <w:rFonts w:ascii="ArialMT" w:eastAsia="ArialMT" w:cs="ArialMT"/>
          <w:color w:val="000000"/>
          <w:sz w:val="24"/>
          <w:szCs w:val="24"/>
        </w:rPr>
        <w:t>gica de control en tres componentes</w:t>
      </w:r>
    </w:p>
    <w:p w14:paraId="7E81CA6D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/>
          <w:color w:val="000000"/>
          <w:sz w:val="24"/>
          <w:szCs w:val="24"/>
        </w:rPr>
        <w:t>distintos.</w:t>
      </w:r>
      <w:commentRangeEnd w:id="68"/>
      <w:r w:rsidR="00FD0736">
        <w:rPr>
          <w:rStyle w:val="Refdecomentario"/>
        </w:rPr>
        <w:commentReference w:id="68"/>
      </w:r>
    </w:p>
    <w:p w14:paraId="543FB148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/>
          <w:color w:val="000000"/>
          <w:sz w:val="24"/>
          <w:szCs w:val="24"/>
        </w:rPr>
        <w:t>Se trata de un modelo muy maduro y que ha demostrado su validez a lo largo de los</w:t>
      </w:r>
    </w:p>
    <w:p w14:paraId="2A80F066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/>
          <w:color w:val="000000"/>
          <w:sz w:val="24"/>
          <w:szCs w:val="24"/>
        </w:rPr>
        <w:t>a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ñ</w:t>
      </w:r>
      <w:r w:rsidRPr="006064A2">
        <w:rPr>
          <w:rFonts w:ascii="ArialMT" w:eastAsia="ArialMT" w:cs="ArialMT"/>
          <w:color w:val="000000"/>
          <w:sz w:val="24"/>
          <w:szCs w:val="24"/>
        </w:rPr>
        <w:t>os en todo tipo de aplicaciones, y sobre multitud de lenguajes y plataformas de</w:t>
      </w:r>
    </w:p>
    <w:p w14:paraId="2F933958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/>
          <w:color w:val="000000"/>
          <w:sz w:val="24"/>
          <w:szCs w:val="24"/>
        </w:rPr>
        <w:t>desarrollo.</w:t>
      </w:r>
    </w:p>
    <w:p w14:paraId="3E0BB8F7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 w:hint="eastAsia"/>
          <w:color w:val="000000"/>
          <w:sz w:val="24"/>
          <w:szCs w:val="24"/>
        </w:rPr>
        <w:t>●</w:t>
      </w:r>
      <w:r w:rsidRPr="006064A2">
        <w:rPr>
          <w:rFonts w:ascii="ArialMT" w:eastAsia="ArialMT" w:cs="ArialMT"/>
          <w:color w:val="000000"/>
          <w:sz w:val="24"/>
          <w:szCs w:val="24"/>
        </w:rPr>
        <w:t xml:space="preserve"> El </w:t>
      </w:r>
      <w:r w:rsidRPr="006064A2">
        <w:rPr>
          <w:rFonts w:ascii="Arial-BoldMT" w:eastAsia="ArialMT" w:cs="Arial-BoldMT"/>
          <w:b/>
          <w:bCs/>
          <w:color w:val="000000"/>
          <w:sz w:val="24"/>
          <w:szCs w:val="24"/>
        </w:rPr>
        <w:t xml:space="preserve">Modelo </w:t>
      </w:r>
      <w:r w:rsidRPr="006064A2">
        <w:rPr>
          <w:rFonts w:ascii="ArialMT" w:eastAsia="ArialMT" w:cs="ArialMT"/>
          <w:color w:val="000000"/>
          <w:sz w:val="24"/>
          <w:szCs w:val="24"/>
        </w:rPr>
        <w:t>que contiene una representaci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ó</w:t>
      </w:r>
      <w:r w:rsidRPr="006064A2">
        <w:rPr>
          <w:rFonts w:ascii="ArialMT" w:eastAsia="ArialMT" w:cs="ArialMT"/>
          <w:color w:val="000000"/>
          <w:sz w:val="24"/>
          <w:szCs w:val="24"/>
        </w:rPr>
        <w:t>n de los datos que maneja el</w:t>
      </w:r>
    </w:p>
    <w:p w14:paraId="62C3A6F5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/>
          <w:color w:val="000000"/>
          <w:sz w:val="24"/>
          <w:szCs w:val="24"/>
        </w:rPr>
        <w:t>sistema, su l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ó</w:t>
      </w:r>
      <w:r w:rsidRPr="006064A2">
        <w:rPr>
          <w:rFonts w:ascii="ArialMT" w:eastAsia="ArialMT" w:cs="ArialMT"/>
          <w:color w:val="000000"/>
          <w:sz w:val="24"/>
          <w:szCs w:val="24"/>
        </w:rPr>
        <w:t>gica de negocio, y sus mecanismos de persistencia.</w:t>
      </w:r>
    </w:p>
    <w:p w14:paraId="06E8ECEF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 w:hint="eastAsia"/>
          <w:color w:val="000000"/>
          <w:sz w:val="24"/>
          <w:szCs w:val="24"/>
        </w:rPr>
        <w:t>●</w:t>
      </w:r>
      <w:r w:rsidRPr="006064A2">
        <w:rPr>
          <w:rFonts w:ascii="ArialMT" w:eastAsia="ArialMT" w:cs="ArialMT"/>
          <w:color w:val="000000"/>
          <w:sz w:val="24"/>
          <w:szCs w:val="24"/>
        </w:rPr>
        <w:t xml:space="preserve"> La </w:t>
      </w:r>
      <w:proofErr w:type="gramStart"/>
      <w:r w:rsidRPr="006064A2">
        <w:rPr>
          <w:rStyle w:val="Ttulo3Car"/>
        </w:rPr>
        <w:t>Vista</w:t>
      </w:r>
      <w:r w:rsidRPr="006064A2">
        <w:rPr>
          <w:rFonts w:ascii="Arial-BoldMT" w:eastAsia="ArialMT" w:cs="Arial-BoldMT"/>
          <w:b/>
          <w:bCs/>
          <w:color w:val="000000"/>
          <w:sz w:val="24"/>
          <w:szCs w:val="24"/>
        </w:rPr>
        <w:t xml:space="preserve"> </w:t>
      </w:r>
      <w:r w:rsidRPr="006064A2">
        <w:rPr>
          <w:rFonts w:ascii="ArialMT" w:eastAsia="ArialMT" w:cs="ArialMT"/>
          <w:color w:val="000000"/>
          <w:sz w:val="24"/>
          <w:szCs w:val="24"/>
        </w:rPr>
        <w:t>,</w:t>
      </w:r>
      <w:proofErr w:type="gramEnd"/>
      <w:r w:rsidRPr="006064A2">
        <w:rPr>
          <w:rFonts w:ascii="ArialMT" w:eastAsia="ArialMT" w:cs="ArialMT"/>
          <w:color w:val="000000"/>
          <w:sz w:val="24"/>
          <w:szCs w:val="24"/>
        </w:rPr>
        <w:t xml:space="preserve"> o interfaz de usuario, que compone la informaci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ó</w:t>
      </w:r>
      <w:r w:rsidRPr="006064A2">
        <w:rPr>
          <w:rFonts w:ascii="ArialMT" w:eastAsia="ArialMT" w:cs="ArialMT"/>
          <w:color w:val="000000"/>
          <w:sz w:val="24"/>
          <w:szCs w:val="24"/>
        </w:rPr>
        <w:t>n que se env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í</w:t>
      </w:r>
      <w:r w:rsidRPr="006064A2">
        <w:rPr>
          <w:rFonts w:ascii="ArialMT" w:eastAsia="ArialMT" w:cs="ArialMT"/>
          <w:color w:val="000000"/>
          <w:sz w:val="24"/>
          <w:szCs w:val="24"/>
        </w:rPr>
        <w:t>a al</w:t>
      </w:r>
    </w:p>
    <w:p w14:paraId="30D63DD4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/>
          <w:color w:val="000000"/>
          <w:sz w:val="24"/>
          <w:szCs w:val="24"/>
        </w:rPr>
        <w:t>cliente y los mecanismos interacci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ó</w:t>
      </w:r>
      <w:r w:rsidRPr="006064A2">
        <w:rPr>
          <w:rFonts w:ascii="ArialMT" w:eastAsia="ArialMT" w:cs="ArialMT"/>
          <w:color w:val="000000"/>
          <w:sz w:val="24"/>
          <w:szCs w:val="24"/>
        </w:rPr>
        <w:t xml:space="preserve">n con 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é</w:t>
      </w:r>
      <w:r w:rsidRPr="006064A2">
        <w:rPr>
          <w:rFonts w:ascii="ArialMT" w:eastAsia="ArialMT" w:cs="ArialMT"/>
          <w:color w:val="000000"/>
          <w:sz w:val="24"/>
          <w:szCs w:val="24"/>
        </w:rPr>
        <w:t>ste.</w:t>
      </w:r>
    </w:p>
    <w:p w14:paraId="260EBFEA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 w:hint="eastAsia"/>
          <w:color w:val="000000"/>
          <w:sz w:val="24"/>
          <w:szCs w:val="24"/>
        </w:rPr>
        <w:t>●</w:t>
      </w:r>
      <w:r w:rsidRPr="006064A2">
        <w:rPr>
          <w:rFonts w:ascii="ArialMT" w:eastAsia="ArialMT" w:cs="ArialMT"/>
          <w:color w:val="000000"/>
          <w:sz w:val="24"/>
          <w:szCs w:val="24"/>
        </w:rPr>
        <w:t xml:space="preserve"> El </w:t>
      </w:r>
      <w:proofErr w:type="gramStart"/>
      <w:r w:rsidRPr="006064A2">
        <w:rPr>
          <w:rStyle w:val="Ttulo3Car"/>
        </w:rPr>
        <w:t>Controlador</w:t>
      </w:r>
      <w:r w:rsidRPr="006064A2">
        <w:rPr>
          <w:rFonts w:ascii="Arial-BoldMT" w:eastAsia="ArialMT" w:cs="Arial-BoldMT"/>
          <w:b/>
          <w:bCs/>
          <w:color w:val="000000"/>
          <w:sz w:val="24"/>
          <w:szCs w:val="24"/>
        </w:rPr>
        <w:t xml:space="preserve"> </w:t>
      </w:r>
      <w:r w:rsidRPr="006064A2">
        <w:rPr>
          <w:rFonts w:ascii="ArialMT" w:eastAsia="ArialMT" w:cs="ArialMT"/>
          <w:color w:val="000000"/>
          <w:sz w:val="24"/>
          <w:szCs w:val="24"/>
        </w:rPr>
        <w:t>,</w:t>
      </w:r>
      <w:proofErr w:type="gramEnd"/>
      <w:r w:rsidRPr="006064A2">
        <w:rPr>
          <w:rFonts w:ascii="ArialMT" w:eastAsia="ArialMT" w:cs="ArialMT"/>
          <w:color w:val="000000"/>
          <w:sz w:val="24"/>
          <w:szCs w:val="24"/>
        </w:rPr>
        <w:t xml:space="preserve"> que act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ú</w:t>
      </w:r>
      <w:r w:rsidRPr="006064A2">
        <w:rPr>
          <w:rFonts w:ascii="ArialMT" w:eastAsia="ArialMT" w:cs="ArialMT"/>
          <w:color w:val="000000"/>
          <w:sz w:val="24"/>
          <w:szCs w:val="24"/>
        </w:rPr>
        <w:t>a como intermediario entre el Modelo y la Vista,</w:t>
      </w:r>
    </w:p>
    <w:p w14:paraId="1EE53BF1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/>
          <w:color w:val="000000"/>
          <w:sz w:val="24"/>
          <w:szCs w:val="24"/>
        </w:rPr>
        <w:t>gestionando el flujo de informaci</w:t>
      </w:r>
      <w:r w:rsidRPr="006064A2">
        <w:rPr>
          <w:rFonts w:ascii="ArialMT" w:eastAsia="ArialMT" w:cs="ArialMT" w:hint="eastAsia"/>
          <w:color w:val="000000"/>
          <w:sz w:val="24"/>
          <w:szCs w:val="24"/>
        </w:rPr>
        <w:t>ó</w:t>
      </w:r>
      <w:r w:rsidRPr="006064A2">
        <w:rPr>
          <w:rFonts w:ascii="ArialMT" w:eastAsia="ArialMT" w:cs="ArialMT"/>
          <w:color w:val="000000"/>
          <w:sz w:val="24"/>
          <w:szCs w:val="24"/>
        </w:rPr>
        <w:t>n entre ellos y las transformaciones para</w:t>
      </w:r>
    </w:p>
    <w:p w14:paraId="5B394E69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  <w:r w:rsidRPr="006064A2">
        <w:rPr>
          <w:rFonts w:ascii="ArialMT" w:eastAsia="ArialMT" w:cs="ArialMT"/>
          <w:color w:val="000000"/>
          <w:sz w:val="24"/>
          <w:szCs w:val="24"/>
        </w:rPr>
        <w:t>adaptar los datos a las necesidades de cada uno.</w:t>
      </w:r>
    </w:p>
    <w:p w14:paraId="40820562" w14:textId="77777777" w:rsid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</w:p>
    <w:p w14:paraId="57156860" w14:textId="77777777" w:rsidR="006064A2" w:rsidRDefault="006064A2">
      <w:pPr>
        <w:rPr>
          <w:rFonts w:ascii="ArialMT" w:eastAsia="ArialMT" w:cs="ArialMT"/>
          <w:color w:val="000000"/>
          <w:sz w:val="24"/>
          <w:szCs w:val="24"/>
        </w:rPr>
      </w:pPr>
      <w:r>
        <w:rPr>
          <w:rFonts w:ascii="ArialMT" w:eastAsia="ArialMT" w:cs="ArialMT"/>
          <w:color w:val="000000"/>
          <w:sz w:val="24"/>
          <w:szCs w:val="24"/>
        </w:rPr>
        <w:br w:type="page"/>
      </w:r>
    </w:p>
    <w:p w14:paraId="6B521AAA" w14:textId="77777777" w:rsidR="006064A2" w:rsidRPr="006064A2" w:rsidRDefault="006064A2" w:rsidP="006064A2">
      <w:pPr>
        <w:pStyle w:val="Ttulo1"/>
        <w:rPr>
          <w:rFonts w:eastAsia="ArialMT"/>
        </w:rPr>
      </w:pPr>
      <w:bookmarkStart w:id="70" w:name="_Toc19171738"/>
      <w:commentRangeStart w:id="71"/>
      <w:r w:rsidRPr="006064A2">
        <w:rPr>
          <w:rFonts w:eastAsia="ArialMT"/>
        </w:rPr>
        <w:lastRenderedPageBreak/>
        <w:t>Bibliograf</w:t>
      </w:r>
      <w:r w:rsidRPr="006064A2">
        <w:rPr>
          <w:rFonts w:eastAsia="ArialMT" w:hint="eastAsia"/>
        </w:rPr>
        <w:t>í</w:t>
      </w:r>
      <w:r w:rsidRPr="006064A2">
        <w:rPr>
          <w:rFonts w:eastAsia="ArialMT"/>
        </w:rPr>
        <w:t>a</w:t>
      </w:r>
      <w:bookmarkEnd w:id="70"/>
    </w:p>
    <w:p w14:paraId="47D5EC42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  <w:r w:rsidRPr="006064A2">
        <w:rPr>
          <w:rFonts w:ascii="ArialMT" w:eastAsia="ArialMT" w:cs="ArialMT"/>
          <w:color w:val="1155CD"/>
          <w:sz w:val="24"/>
          <w:szCs w:val="24"/>
        </w:rPr>
        <w:t>https://carlosazaustre.es/los-5-patrones-del-responsive-design/</w:t>
      </w:r>
    </w:p>
    <w:p w14:paraId="74D58D98" w14:textId="77777777" w:rsidR="006064A2" w:rsidRP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1155CD"/>
          <w:sz w:val="24"/>
          <w:szCs w:val="24"/>
        </w:rPr>
      </w:pPr>
      <w:r w:rsidRPr="006064A2">
        <w:rPr>
          <w:rFonts w:ascii="ArialMT" w:eastAsia="ArialMT" w:cs="ArialMT"/>
          <w:color w:val="1155CD"/>
          <w:sz w:val="24"/>
          <w:szCs w:val="24"/>
        </w:rPr>
        <w:t>https://si.ua.es/es/documentacion/asp-net-mvc-3/1-dia/modelo-vista-controlador-mvc</w:t>
      </w:r>
    </w:p>
    <w:p w14:paraId="3FA5F675" w14:textId="77777777" w:rsidR="006064A2" w:rsidRPr="006064A2" w:rsidRDefault="006064A2" w:rsidP="006064A2">
      <w:r>
        <w:rPr>
          <w:rFonts w:ascii="ArialMT" w:eastAsia="ArialMT" w:cs="ArialMT"/>
          <w:color w:val="1155CD"/>
          <w:sz w:val="24"/>
          <w:szCs w:val="24"/>
          <w:lang w:val="en-US"/>
        </w:rPr>
        <w:t>.html</w:t>
      </w:r>
      <w:commentRangeEnd w:id="71"/>
      <w:r w:rsidR="00FD0736">
        <w:rPr>
          <w:rStyle w:val="Refdecomentario"/>
        </w:rPr>
        <w:commentReference w:id="71"/>
      </w:r>
    </w:p>
    <w:sectPr w:rsidR="006064A2" w:rsidRPr="006064A2" w:rsidSect="006064A2">
      <w:pgSz w:w="11908" w:h="17333"/>
      <w:pgMar w:top="1860" w:right="852" w:bottom="1417" w:left="1209" w:header="720" w:footer="720" w:gutter="0"/>
      <w:pgNumType w:start="0"/>
      <w:cols w:space="720"/>
      <w:noEndnote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ego Iván Oliveros Acosta" w:date="2019-09-12T09:12:00Z" w:initials="DIOA">
    <w:p w14:paraId="3A11C20F" w14:textId="77777777" w:rsidR="006064A2" w:rsidRDefault="006064A2">
      <w:pPr>
        <w:pStyle w:val="Textocomentario"/>
      </w:pPr>
      <w:r>
        <w:rPr>
          <w:rStyle w:val="Refdecomentario"/>
        </w:rPr>
        <w:annotationRef/>
      </w:r>
      <w:r>
        <w:t>Agregar autores y motivación.</w:t>
      </w:r>
    </w:p>
  </w:comment>
  <w:comment w:id="41" w:author="Diego Iván Oliveros Acosta" w:date="2019-09-12T09:13:00Z" w:initials="DIOA">
    <w:p w14:paraId="564E9C94" w14:textId="77777777" w:rsidR="006064A2" w:rsidRDefault="006064A2">
      <w:pPr>
        <w:pStyle w:val="Textocomentario"/>
      </w:pPr>
      <w:r>
        <w:rPr>
          <w:rStyle w:val="Refdecomentario"/>
        </w:rPr>
        <w:annotationRef/>
      </w:r>
      <w:r>
        <w:t>Manejar esta forma en todos los documentos.</w:t>
      </w:r>
    </w:p>
  </w:comment>
  <w:comment w:id="42" w:author="Diego Iván Oliveros Acosta" w:date="2019-09-12T09:13:00Z" w:initials="DIOA">
    <w:p w14:paraId="20D9BF85" w14:textId="77777777" w:rsidR="006064A2" w:rsidRDefault="006064A2">
      <w:pPr>
        <w:pStyle w:val="Textocomentario"/>
      </w:pPr>
      <w:r>
        <w:rPr>
          <w:rStyle w:val="Refdecomentario"/>
        </w:rPr>
        <w:annotationRef/>
      </w:r>
      <w:r>
        <w:t>Redactar</w:t>
      </w:r>
    </w:p>
  </w:comment>
  <w:comment w:id="43" w:author="Diego Iván Oliveros Acosta" w:date="2019-09-12T09:13:00Z" w:initials="DIOA">
    <w:p w14:paraId="5C951E6B" w14:textId="77777777" w:rsidR="006064A2" w:rsidRDefault="006064A2">
      <w:pPr>
        <w:pStyle w:val="Textocomentario"/>
      </w:pPr>
      <w:r>
        <w:rPr>
          <w:rStyle w:val="Refdecomentario"/>
        </w:rPr>
        <w:annotationRef/>
      </w:r>
      <w:r>
        <w:t>Incluir las nuevas plataformas según última sesión</w:t>
      </w:r>
    </w:p>
  </w:comment>
  <w:comment w:id="49" w:author="Diego Iván Oliveros Acosta" w:date="2019-09-12T09:14:00Z" w:initials="DIOA">
    <w:p w14:paraId="5FBCC530" w14:textId="77777777" w:rsidR="006064A2" w:rsidRDefault="006064A2">
      <w:pPr>
        <w:pStyle w:val="Textocomentario"/>
      </w:pPr>
      <w:r>
        <w:rPr>
          <w:rStyle w:val="Refdecomentario"/>
        </w:rPr>
        <w:annotationRef/>
      </w:r>
      <w:r>
        <w:t>Mejorar resolución y agregar fuentes.</w:t>
      </w:r>
    </w:p>
  </w:comment>
  <w:comment w:id="58" w:author="Diego Iván Oliveros Acosta" w:date="2019-09-12T09:15:00Z" w:initials="DIOA">
    <w:p w14:paraId="67E5A5DD" w14:textId="77777777" w:rsidR="006064A2" w:rsidRDefault="006064A2">
      <w:pPr>
        <w:pStyle w:val="Textocomentario"/>
      </w:pPr>
      <w:r>
        <w:rPr>
          <w:rStyle w:val="Refdecomentario"/>
        </w:rPr>
        <w:annotationRef/>
      </w:r>
      <w:r>
        <w:t>Diagrama de actividades no es flujograma.</w:t>
      </w:r>
    </w:p>
  </w:comment>
  <w:comment w:id="57" w:author="Diego Iván Oliveros Acosta" w:date="2019-09-12T09:14:00Z" w:initials="DIOA">
    <w:p w14:paraId="701910E9" w14:textId="77777777" w:rsidR="006064A2" w:rsidRDefault="006064A2">
      <w:pPr>
        <w:pStyle w:val="Textocomentario"/>
      </w:pPr>
      <w:r>
        <w:rPr>
          <w:rStyle w:val="Refdecomentario"/>
        </w:rPr>
        <w:annotationRef/>
      </w:r>
      <w:r>
        <w:t>Toda vista debe tener punto de vista con convenciones e interpretación.</w:t>
      </w:r>
    </w:p>
  </w:comment>
  <w:comment w:id="60" w:author="Diego Iván Oliveros Acosta" w:date="2019-09-12T09:15:00Z" w:initials="DIOA">
    <w:p w14:paraId="0CAA9DA1" w14:textId="77777777" w:rsidR="006064A2" w:rsidRDefault="006064A2">
      <w:pPr>
        <w:pStyle w:val="Textocomentario"/>
      </w:pPr>
      <w:r>
        <w:rPr>
          <w:rStyle w:val="Refdecomentario"/>
        </w:rPr>
        <w:annotationRef/>
      </w:r>
      <w:r>
        <w:t>Agregar fichas descriptivas.</w:t>
      </w:r>
    </w:p>
  </w:comment>
  <w:comment w:id="61" w:author="Diego Iván Oliveros Acosta" w:date="2019-09-12T09:15:00Z" w:initials="DIOA">
    <w:p w14:paraId="086DDB05" w14:textId="77777777" w:rsidR="006064A2" w:rsidRDefault="006064A2">
      <w:pPr>
        <w:pStyle w:val="Textocomentario"/>
      </w:pPr>
      <w:r>
        <w:rPr>
          <w:rStyle w:val="Refdecomentario"/>
        </w:rPr>
        <w:annotationRef/>
      </w:r>
      <w:r>
        <w:t xml:space="preserve">Agregar punto de vista a todas las vistas. </w:t>
      </w:r>
    </w:p>
  </w:comment>
  <w:comment w:id="65" w:author="Diego Iván Oliveros Acosta" w:date="2019-09-12T09:16:00Z" w:initials="DIOA">
    <w:p w14:paraId="797804C3" w14:textId="77777777" w:rsidR="00FD0736" w:rsidRDefault="00FD0736">
      <w:pPr>
        <w:pStyle w:val="Textocomentario"/>
      </w:pPr>
      <w:r>
        <w:rPr>
          <w:rStyle w:val="Refdecomentario"/>
        </w:rPr>
        <w:annotationRef/>
      </w:r>
      <w:r>
        <w:t>Garantizar con gestión de proyecto para que se generen la estructura y se evidencie en el repositorio.</w:t>
      </w:r>
    </w:p>
  </w:comment>
  <w:comment w:id="68" w:author="Diego Iván Oliveros Acosta" w:date="2019-09-12T09:16:00Z" w:initials="DIOA">
    <w:p w14:paraId="0C5BA4A7" w14:textId="77777777" w:rsidR="00FD0736" w:rsidRDefault="00FD0736">
      <w:pPr>
        <w:pStyle w:val="Textocomentario"/>
      </w:pPr>
      <w:r>
        <w:rPr>
          <w:rStyle w:val="Refdecomentario"/>
        </w:rPr>
        <w:annotationRef/>
      </w:r>
      <w:r>
        <w:t>Manejar una sola fuente</w:t>
      </w:r>
    </w:p>
  </w:comment>
  <w:comment w:id="71" w:author="Diego Iván Oliveros Acosta" w:date="2019-09-12T09:17:00Z" w:initials="DIOA">
    <w:p w14:paraId="32C85F3A" w14:textId="77777777" w:rsidR="00FD0736" w:rsidRDefault="00FD0736">
      <w:pPr>
        <w:pStyle w:val="Textocomentario"/>
      </w:pPr>
      <w:r>
        <w:rPr>
          <w:rStyle w:val="Refdecomentario"/>
        </w:rPr>
        <w:annotationRef/>
      </w:r>
      <w:r>
        <w:t xml:space="preserve">Usar normas </w:t>
      </w:r>
      <w:proofErr w:type="spellStart"/>
      <w:r>
        <w:t>Apa</w:t>
      </w:r>
      <w:proofErr w:type="spellEnd"/>
      <w:r>
        <w:t xml:space="preserve"> e incluir todas las referencias</w:t>
      </w:r>
      <w:bookmarkStart w:id="72" w:name="_GoBack"/>
      <w:bookmarkEnd w:id="72"/>
      <w: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11C20F" w15:done="0"/>
  <w15:commentEx w15:paraId="564E9C94" w15:done="0"/>
  <w15:commentEx w15:paraId="20D9BF85" w15:done="0"/>
  <w15:commentEx w15:paraId="5C951E6B" w15:done="0"/>
  <w15:commentEx w15:paraId="5FBCC530" w15:done="0"/>
  <w15:commentEx w15:paraId="67E5A5DD" w15:done="0"/>
  <w15:commentEx w15:paraId="701910E9" w15:done="0"/>
  <w15:commentEx w15:paraId="0CAA9DA1" w15:done="0"/>
  <w15:commentEx w15:paraId="086DDB05" w15:done="0"/>
  <w15:commentEx w15:paraId="797804C3" w15:done="0"/>
  <w15:commentEx w15:paraId="0C5BA4A7" w15:done="0"/>
  <w15:commentEx w15:paraId="32C85F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ego Iván Oliveros Acosta">
    <w15:presenceInfo w15:providerId="None" w15:userId="Diego Iván Oliveros Acost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69"/>
    <w:rsid w:val="00150888"/>
    <w:rsid w:val="001F4069"/>
    <w:rsid w:val="006064A2"/>
    <w:rsid w:val="00A86EDB"/>
    <w:rsid w:val="00D90103"/>
    <w:rsid w:val="00F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9C42"/>
  <w15:chartTrackingRefBased/>
  <w15:docId w15:val="{44DF72C4-4138-4F74-A737-3F642482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06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6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6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06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064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Sinespaciado">
    <w:name w:val="No Spacing"/>
    <w:link w:val="SinespaciadoCar"/>
    <w:uiPriority w:val="1"/>
    <w:qFormat/>
    <w:rsid w:val="006064A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64A2"/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6064A2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064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64A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064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6064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6064A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64A2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064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64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64A2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64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64A2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4A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image" Target="media/image5.emf"/><Relationship Id="rId5" Type="http://schemas.openxmlformats.org/officeDocument/2006/relationships/comments" Target="comment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706E1-A7B2-4A4C-8678-6B03996B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</dc:title>
  <dc:subject>SIMOCU</dc:subject>
  <dc:creator>Diego Iván Oliveros Acosta</dc:creator>
  <cp:keywords/>
  <dc:description/>
  <cp:lastModifiedBy>Diego Iván Oliveros Acosta</cp:lastModifiedBy>
  <cp:revision>2</cp:revision>
  <dcterms:created xsi:type="dcterms:W3CDTF">2019-09-12T14:02:00Z</dcterms:created>
  <dcterms:modified xsi:type="dcterms:W3CDTF">2019-09-12T14:17:00Z</dcterms:modified>
</cp:coreProperties>
</file>